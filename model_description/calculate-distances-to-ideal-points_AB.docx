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3FB" w:rsidRDefault="00F15C5C">
      <w:r>
        <w:t xml:space="preserve">Calculating </w:t>
      </w:r>
      <w:r w:rsidR="00AD2838">
        <w:t>distances to ideal points</w:t>
      </w:r>
      <w:bookmarkStart w:id="0" w:name="_GoBack"/>
      <w:bookmarkEnd w:id="0"/>
    </w:p>
    <w:p w:rsidR="00FB205F" w:rsidRPr="00605C66" w:rsidRDefault="00FB205F" w:rsidP="00FB205F">
      <w:pPr>
        <w:ind w:firstLine="708"/>
        <w:rPr>
          <w:noProof/>
        </w:rPr>
      </w:pPr>
      <w:r>
        <w:rPr>
          <w:noProof/>
        </w:rPr>
        <w:t>An assessment of the census</w:t>
      </w:r>
      <w:r w:rsidR="00F15C5C">
        <w:rPr>
          <w:noProof/>
        </w:rPr>
        <w:t xml:space="preserve"> </w:t>
      </w:r>
      <w:r>
        <w:rPr>
          <w:noProof/>
        </w:rPr>
        <w:t xml:space="preserve">blocks </w:t>
      </w:r>
      <w:r w:rsidR="00F15C5C">
        <w:rPr>
          <w:noProof/>
        </w:rPr>
        <w:t xml:space="preserve">that are prioritized </w:t>
      </w:r>
      <w:r w:rsidRPr="00605C66">
        <w:rPr>
          <w:noProof/>
        </w:rPr>
        <w:t xml:space="preserve">for investment is obtained through multicriteria evaluation </w:t>
      </w:r>
      <w:r>
        <w:rPr>
          <w:noProof/>
        </w:rPr>
        <w:t>of the distance of each census</w:t>
      </w:r>
      <w:r w:rsidR="00F15C5C">
        <w:rPr>
          <w:noProof/>
        </w:rPr>
        <w:t xml:space="preserve"> </w:t>
      </w:r>
      <w:r>
        <w:rPr>
          <w:noProof/>
        </w:rPr>
        <w:t>block from an “ideal point</w:t>
      </w:r>
      <w:r w:rsidR="00F15C5C">
        <w:rPr>
          <w:noProof/>
        </w:rPr>
        <w:t>,</w:t>
      </w:r>
      <w:r>
        <w:rPr>
          <w:noProof/>
        </w:rPr>
        <w:t xml:space="preserve">” or utopian state, defined </w:t>
      </w:r>
      <w:r w:rsidR="00F15C5C">
        <w:rPr>
          <w:noProof/>
        </w:rPr>
        <w:t xml:space="preserve">by </w:t>
      </w:r>
      <w:r>
        <w:rPr>
          <w:noProof/>
        </w:rPr>
        <w:t xml:space="preserve">a set of decision </w:t>
      </w:r>
      <w:r w:rsidRPr="00605C66">
        <w:rPr>
          <w:noProof/>
        </w:rPr>
        <w:t>criteria</w:t>
      </w:r>
      <w:r>
        <w:rPr>
          <w:noProof/>
        </w:rPr>
        <w:t xml:space="preserve"> and </w:t>
      </w:r>
      <w:r w:rsidR="00F15C5C">
        <w:rPr>
          <w:noProof/>
        </w:rPr>
        <w:t>based on the</w:t>
      </w:r>
      <w:r>
        <w:rPr>
          <w:noProof/>
        </w:rPr>
        <w:t xml:space="preserve"> relative importan</w:t>
      </w:r>
      <w:r w:rsidR="00F15C5C">
        <w:rPr>
          <w:noProof/>
        </w:rPr>
        <w:t>ce</w:t>
      </w:r>
      <w:r>
        <w:rPr>
          <w:noProof/>
        </w:rPr>
        <w:t xml:space="preserve"> </w:t>
      </w:r>
      <w:r w:rsidR="00F15C5C">
        <w:rPr>
          <w:noProof/>
        </w:rPr>
        <w:t>of each</w:t>
      </w:r>
      <w:r>
        <w:rPr>
          <w:noProof/>
        </w:rPr>
        <w:t xml:space="preserve"> criteria for the </w:t>
      </w:r>
      <w:r w:rsidR="00F8027A">
        <w:rPr>
          <w:noProof/>
        </w:rPr>
        <w:t>water authority</w:t>
      </w:r>
      <w:r>
        <w:rPr>
          <w:noProof/>
        </w:rPr>
        <w:t>. Formally</w:t>
      </w:r>
      <w:r w:rsidR="00F15C5C">
        <w:rPr>
          <w:noProof/>
        </w:rPr>
        <w:t>,</w:t>
      </w:r>
      <w:r>
        <w:rPr>
          <w:noProof/>
        </w:rPr>
        <w:t xml:space="preserve"> we calculate a distance </w:t>
      </w:r>
      <m:oMath>
        <m:sSubSup>
          <m:sSubSupPr>
            <m:ctrlPr>
              <w:ins w:id="1" w:author="Andres Baeza-Castro" w:date="2017-11-07T10:34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  <w:noProof/>
        </w:rPr>
        <w:t>, such that</w:t>
      </w:r>
      <w:r w:rsidRPr="00605C66">
        <w:rPr>
          <w:noProof/>
        </w:rPr>
        <w:t>:</w:t>
      </w:r>
    </w:p>
    <w:p w:rsidR="00FB205F" w:rsidRPr="00605C66" w:rsidRDefault="0045184B" w:rsidP="00FB205F">
      <w:pPr>
        <w:jc w:val="center"/>
      </w:pPr>
      <m:oMath>
        <m:sSubSup>
          <m:sSubSupPr>
            <m:ctrlPr>
              <w:ins w:id="2" w:author="Andres Baeza-Castro" w:date="2017-11-07T10:34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ins w:id="3" w:author="Andres Baeza-Castro" w:date="2017-11-07T10:34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["/>
                <m:endChr m:val="]"/>
                <m:ctrlPr>
                  <w:ins w:id="4" w:author="Andres Baeza-Castro" w:date="2017-11-07T10:34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nary>
                  <m:naryPr>
                    <m:chr m:val="∑"/>
                    <m:limLoc m:val="undOvr"/>
                    <m:ctrlPr>
                      <w:ins w:id="5" w:author="Andres Baeza-Castro" w:date="2017-11-07T10:34:00Z">
                        <w:rPr>
                          <w:rFonts w:ascii="Cambria Math" w:hAnsi="Cambria Math"/>
                          <w:i/>
                        </w:rPr>
                      </w:ins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sSup>
                      <m:sSupPr>
                        <m:ctrlPr>
                          <w:ins w:id="6" w:author="Andres Baeza-Castro" w:date="2017-11-07T10:34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pPr>
                      <m:e>
                        <m:sSub>
                          <m:sSubPr>
                            <m:ctrlPr>
                              <w:ins w:id="7" w:author="Andres Baeza-Castro" w:date="2017-11-07T10:34:00Z">
                                <w:rPr>
                                  <w:rFonts w:ascii="Cambria Math" w:hAnsi="Cambria Math"/>
                                  <w:i/>
                                </w:rPr>
                              </w:ins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iv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sup>
                    </m:sSup>
                  </m:e>
                </m:nary>
                <m:sSup>
                  <m:sSupPr>
                    <m:ctrlPr>
                      <w:ins w:id="8" w:author="Andres Baeza-Castro" w:date="2017-11-07T10:34:00Z">
                        <w:rPr>
                          <w:rFonts w:ascii="Cambria Math" w:hAnsi="Cambria Math"/>
                          <w:i/>
                        </w:rPr>
                      </w:ins>
                    </m:ctrlPr>
                  </m:sSupPr>
                  <m:e>
                    <m:sSubSup>
                      <m:sSubSupPr>
                        <m:ctrlPr>
                          <w:ins w:id="9" w:author="Andres Baeza-Castro" w:date="2017-11-07T10:34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ijvt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ins w:id="10" w:author="Andres Baeza-Castro" w:date="2017-11-07T10:34:00Z">
                    <w:rPr>
                      <w:rFonts w:ascii="Cambria Math" w:hAnsi="Cambria Math"/>
                      <w:i/>
                    </w:rPr>
                  </w:ins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sup>
        </m:sSup>
      </m:oMath>
      <w:r w:rsidR="00F15C5C">
        <w:t>,</w:t>
      </w:r>
    </w:p>
    <w:p w:rsidR="00FB205F" w:rsidRDefault="00FB205F" w:rsidP="00FB205F">
      <w:pPr>
        <w:jc w:val="both"/>
      </w:pPr>
      <w:r w:rsidRPr="00605C66">
        <w:t xml:space="preserve">where </w:t>
      </w:r>
      <m:oMath>
        <m:sSubSup>
          <m:sSubSupPr>
            <m:ctrlPr>
              <w:ins w:id="11" w:author="Andres Baeza-Castro" w:date="2017-11-07T10:34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605C66">
        <w:t xml:space="preserve"> is the distance to the ideal poi</w:t>
      </w:r>
      <w:proofErr w:type="spellStart"/>
      <w:r w:rsidRPr="00605C66">
        <w:t>nt</w:t>
      </w:r>
      <w:proofErr w:type="spellEnd"/>
      <w:r>
        <w:t xml:space="preserve"> of census</w:t>
      </w:r>
      <w:r w:rsidR="00F15C5C">
        <w:t xml:space="preserve"> </w:t>
      </w:r>
      <w:r>
        <w:t xml:space="preserve">block j with respect to decision </w:t>
      </w:r>
      <m:oMath>
        <m:r>
          <w:rPr>
            <w:rFonts w:ascii="Cambria Math" w:hAnsi="Cambria Math"/>
          </w:rPr>
          <m:t>k</m:t>
        </m:r>
      </m:oMath>
      <w:r>
        <w:t xml:space="preserve"> and system </w:t>
      </w:r>
      <m:oMath>
        <m:r>
          <w:rPr>
            <w:rFonts w:ascii="Cambria Math" w:hAnsi="Cambria Math"/>
          </w:rPr>
          <m:t>v</m:t>
        </m:r>
      </m:oMath>
      <w:r w:rsidRPr="00605C66">
        <w:t xml:space="preserve">; </w:t>
      </w:r>
      <m:oMath>
        <m:sSub>
          <m:sSubPr>
            <m:ctrlPr>
              <w:ins w:id="12" w:author="Andres Baeza-Castro" w:date="2017-11-07T10:34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iv</m:t>
            </m:r>
          </m:sub>
        </m:sSub>
      </m:oMath>
      <w:r>
        <w:rPr>
          <w:rFonts w:eastAsiaTheme="minorEastAsia"/>
        </w:rPr>
        <w:t xml:space="preserve"> </w:t>
      </w:r>
      <w:r w:rsidRPr="00605C66">
        <w:t>is the criteri</w:t>
      </w:r>
      <w:r>
        <w:t>on</w:t>
      </w:r>
      <w:r w:rsidRPr="00605C66">
        <w:t xml:space="preserve"> weight</w:t>
      </w:r>
      <w:r>
        <w:t xml:space="preserve"> of criterion </w:t>
      </w:r>
      <m:oMath>
        <m:r>
          <w:rPr>
            <w:rFonts w:ascii="Cambria Math" w:hAnsi="Cambria Math"/>
          </w:rPr>
          <m:t>i</m:t>
        </m:r>
      </m:oMath>
      <w:r>
        <w:t xml:space="preserve"> related to system </w:t>
      </w:r>
      <m:oMath>
        <m:r>
          <w:rPr>
            <w:rFonts w:ascii="Cambria Math" w:hAnsi="Cambria Math"/>
          </w:rPr>
          <m:t>v</m:t>
        </m:r>
      </m:oMath>
      <w:r w:rsidRPr="00605C66">
        <w:t xml:space="preserve">; </w:t>
      </w:r>
      <m:oMath>
        <m:sSubSup>
          <m:sSubSupPr>
            <m:ctrlPr>
              <w:ins w:id="13" w:author="Andres Baeza-Castro" w:date="2017-11-07T10:34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 </w:t>
      </w:r>
      <w:r w:rsidRPr="00605C66">
        <w:t xml:space="preserve">is the </w:t>
      </w:r>
      <w:r>
        <w:t>normalize</w:t>
      </w:r>
      <w:r w:rsidR="00F15C5C">
        <w:t>d</w:t>
      </w:r>
      <w:r>
        <w:t xml:space="preserve"> value</w:t>
      </w:r>
      <w:r w:rsidRPr="00605C66">
        <w:t xml:space="preserve"> in a </w:t>
      </w:r>
      <w:r>
        <w:t>census</w:t>
      </w:r>
      <w:r w:rsidR="00F15C5C">
        <w:t xml:space="preserve"> </w:t>
      </w:r>
      <w:r>
        <w:t>block</w:t>
      </w:r>
      <w:r w:rsidRPr="00605C66">
        <w:t xml:space="preserve"> </w:t>
      </w:r>
      <m:oMath>
        <m:r>
          <w:rPr>
            <w:rFonts w:ascii="Cambria Math" w:hAnsi="Cambria Math"/>
          </w:rPr>
          <m:t>j</m:t>
        </m:r>
      </m:oMath>
      <w:r>
        <w:rPr>
          <w:i/>
        </w:rPr>
        <w:t xml:space="preserve"> </w:t>
      </w:r>
      <w:r w:rsidRPr="00605C66">
        <w:t xml:space="preserve">of </w:t>
      </w:r>
      <w:r>
        <w:t xml:space="preserve">the </w:t>
      </w:r>
      <w:r w:rsidRPr="00605C66">
        <w:t xml:space="preserve">attribute </w:t>
      </w:r>
      <w:r>
        <w:t xml:space="preserve">corresponding to criterion </w:t>
      </w:r>
      <m:oMath>
        <m:r>
          <w:rPr>
            <w:rFonts w:ascii="Cambria Math" w:hAnsi="Cambria Math"/>
          </w:rPr>
          <m:t>i</m:t>
        </m:r>
      </m:oMath>
      <w:r w:rsidR="00F15C5C">
        <w:rPr>
          <w:rFonts w:eastAsiaTheme="minorEastAsia"/>
        </w:rPr>
        <w:t>,</w:t>
      </w:r>
      <w:r>
        <w:t xml:space="preserve"> with respect to infrastructure system </w:t>
      </w:r>
      <m:oMath>
        <m:r>
          <w:rPr>
            <w:rFonts w:ascii="Cambria Math" w:hAnsi="Cambria Math"/>
          </w:rPr>
          <m:t>v</m:t>
        </m:r>
      </m:oMath>
      <w:r>
        <w:t xml:space="preserve"> and decision </w:t>
      </w:r>
      <m:oMath>
        <m:r>
          <w:rPr>
            <w:rFonts w:ascii="Cambria Math" w:hAnsi="Cambria Math"/>
          </w:rPr>
          <m:t>k</m:t>
        </m:r>
      </m:oMath>
      <w:r>
        <w:t>;</w:t>
      </w:r>
      <w:r w:rsidRPr="00605C66">
        <w:t xml:space="preserve"> </w:t>
      </w:r>
      <m:oMath>
        <m:sSubSup>
          <m:sSubSupPr>
            <m:ctrlPr>
              <w:ins w:id="14" w:author="Andres Baeza-Castro" w:date="2017-11-07T10:34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605C66">
        <w:t xml:space="preserve"> is the departure of an alternative from the ideal point for a criterion</w:t>
      </w:r>
      <w:r>
        <w:t xml:space="preserve">; </w:t>
      </w:r>
      <m:oMath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i</m:t>
        </m:r>
      </m:oMath>
      <w:r w:rsidRPr="00605C66">
        <w:t>,</w:t>
      </w:r>
      <w:r>
        <w:t xml:space="preserve"> </w:t>
      </w:r>
      <m:oMath>
        <m:r>
          <w:rPr>
            <w:rFonts w:ascii="Cambria Math" w:hAnsi="Cambria Math"/>
          </w:rPr>
          <m:t>j</m:t>
        </m:r>
      </m:oMath>
      <w:r w:rsidRPr="00605C66">
        <w:t xml:space="preserve">, </w:t>
      </w:r>
      <m:oMath>
        <m:r>
          <w:rPr>
            <w:rFonts w:ascii="Cambria Math" w:hAnsi="Cambria Math"/>
          </w:rPr>
          <m:t>k</m:t>
        </m:r>
      </m:oMath>
      <w:r w:rsidRPr="00605C66">
        <w:t xml:space="preserve">, </w:t>
      </w:r>
      <m:oMath>
        <m:r>
          <w:rPr>
            <w:rFonts w:ascii="Cambria Math" w:hAnsi="Cambria Math"/>
          </w:rPr>
          <m:t>t</m:t>
        </m:r>
      </m:oMath>
      <w:r w:rsidR="00F15C5C">
        <w:rPr>
          <w:rFonts w:eastAsiaTheme="minorEastAsia"/>
        </w:rPr>
        <w:t>,</w:t>
      </w:r>
      <w:r w:rsidRPr="00291A97">
        <w:t xml:space="preserve"> </w:t>
      </w:r>
      <w:r w:rsidRPr="00605C66">
        <w:t xml:space="preserve">and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</w:t>
      </w:r>
      <w:r w:rsidRPr="00605C66">
        <w:t xml:space="preserve">are </w:t>
      </w:r>
      <w:r>
        <w:t>i</w:t>
      </w:r>
      <w:r w:rsidRPr="00605C66">
        <w:t xml:space="preserve">ndices for </w:t>
      </w:r>
      <w:r>
        <w:t>criteria, census</w:t>
      </w:r>
      <w:r w:rsidR="00F15C5C">
        <w:t xml:space="preserve"> </w:t>
      </w:r>
      <w:r>
        <w:t>blocks</w:t>
      </w:r>
      <w:r w:rsidRPr="00605C66">
        <w:t>,</w:t>
      </w:r>
      <w:r>
        <w:t xml:space="preserve"> action, time</w:t>
      </w:r>
      <w:r w:rsidR="00F15C5C">
        <w:t>,</w:t>
      </w:r>
      <w:r>
        <w:t xml:space="preserve"> and infrastructure system, respectively.</w:t>
      </w:r>
      <w:r w:rsidRPr="00605C66">
        <w:t xml:space="preserve"> In Equation </w:t>
      </w:r>
      <w:r>
        <w:t>1, the standardized score</w:t>
      </w:r>
      <w:proofErr w:type="gramStart"/>
      <w:r w:rsidRPr="00605C66">
        <w:t xml:space="preserve">, </w:t>
      </w:r>
      <w:proofErr w:type="gramEnd"/>
      <m:oMath>
        <m:sSubSup>
          <m:sSubSupPr>
            <m:ctrlPr>
              <w:ins w:id="15" w:author="Andres Baeza-Castro" w:date="2017-11-07T10:34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ijvt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, </w:t>
      </w:r>
      <w:r w:rsidRPr="00605C66">
        <w:t>represents a judgment about</w:t>
      </w:r>
      <w:r>
        <w:t xml:space="preserve"> the importance of an observable stimulus (census</w:t>
      </w:r>
      <w:r w:rsidR="00F15C5C">
        <w:t xml:space="preserve"> </w:t>
      </w:r>
      <w:r>
        <w:t xml:space="preserve">block attribute value) </w:t>
      </w:r>
      <w:r w:rsidR="00F15C5C">
        <w:t xml:space="preserve">in </w:t>
      </w:r>
      <w:r>
        <w:t>the water authority’s decision.</w:t>
      </w:r>
    </w:p>
    <w:p w:rsidR="00FB205F" w:rsidRPr="00605C66" w:rsidRDefault="00FB205F" w:rsidP="00FB205F">
      <w:pPr>
        <w:ind w:firstLine="720"/>
        <w:jc w:val="both"/>
      </w:pPr>
      <w:r>
        <w:t xml:space="preserve">Given that the variables representing the criteria are </w:t>
      </w:r>
      <w:r w:rsidRPr="00605C66">
        <w:t>continuous</w:t>
      </w:r>
      <w:r>
        <w:t xml:space="preserve"> and </w:t>
      </w:r>
      <w:r w:rsidRPr="00605C66">
        <w:t xml:space="preserve">interval- and ratio-scaled, </w:t>
      </w:r>
      <w:r>
        <w:t>t</w:t>
      </w:r>
      <w:r w:rsidRPr="00605C66">
        <w:t>hese scores are obtained by means of value functions (</w:t>
      </w:r>
      <w:proofErr w:type="spellStart"/>
      <w:r w:rsidRPr="00605C66">
        <w:t>Beinat</w:t>
      </w:r>
      <w:proofErr w:type="spellEnd"/>
      <w:r w:rsidRPr="00605C66">
        <w:t xml:space="preserve"> 1997), which transform the natural scale of a criterion to a [0, 1] value scale (</w:t>
      </w:r>
      <w:r>
        <w:t>1</w:t>
      </w:r>
      <w:r w:rsidRPr="00605C66">
        <w:t xml:space="preserve"> represents the most undesirable state and </w:t>
      </w:r>
      <w:r>
        <w:t>0</w:t>
      </w:r>
      <w:r w:rsidRPr="00605C66">
        <w:t xml:space="preserve"> the most desirable state). </w:t>
      </w:r>
    </w:p>
    <w:p w:rsidR="00FB205F" w:rsidRDefault="00FB205F"/>
    <w:sectPr w:rsidR="00FB2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56E26C"/>
    <w:multiLevelType w:val="multilevel"/>
    <w:tmpl w:val="15629A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s Baeza-Castro">
    <w15:presenceInfo w15:providerId="AD" w15:userId="S-1-5-21-1864253520-1647712531-16515117-2886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919DD"/>
    <w:rsid w:val="0045184B"/>
    <w:rsid w:val="004E29B3"/>
    <w:rsid w:val="00590D07"/>
    <w:rsid w:val="00784D58"/>
    <w:rsid w:val="008D6863"/>
    <w:rsid w:val="00AD2838"/>
    <w:rsid w:val="00B86B75"/>
    <w:rsid w:val="00BC48D5"/>
    <w:rsid w:val="00C253FB"/>
    <w:rsid w:val="00C36279"/>
    <w:rsid w:val="00E315A3"/>
    <w:rsid w:val="00F15C5C"/>
    <w:rsid w:val="00F8027A"/>
    <w:rsid w:val="00FB20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EC30E0-EE20-4778-8B85-2ED49DCC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F15C5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15C5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F15C5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15C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15C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15C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15C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Andres Baeza-Castro</dc:creator>
  <cp:lastModifiedBy>Andres Baeza-Castro</cp:lastModifiedBy>
  <cp:revision>2</cp:revision>
  <dcterms:created xsi:type="dcterms:W3CDTF">2017-11-07T17:35:00Z</dcterms:created>
  <dcterms:modified xsi:type="dcterms:W3CDTF">2017-11-07T17:35:00Z</dcterms:modified>
</cp:coreProperties>
</file>