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F8EA" w14:textId="3EDCBD3C" w:rsidR="00C12660" w:rsidRDefault="00C12660" w:rsidP="00FC1004">
      <w:pPr>
        <w:pStyle w:val="Title"/>
      </w:pPr>
    </w:p>
    <w:p w14:paraId="2FEBE254" w14:textId="5FF22922" w:rsidR="00585453" w:rsidRDefault="00FC1004" w:rsidP="00C12660">
      <w:pPr>
        <w:pStyle w:val="Title"/>
        <w:jc w:val="center"/>
      </w:pPr>
      <w:r>
        <w:t>A</w:t>
      </w:r>
      <w:r w:rsidR="00B71B4C">
        <w:t>gent</w:t>
      </w:r>
      <w:r>
        <w:t xml:space="preserve">-based </w:t>
      </w:r>
      <w:r w:rsidR="00B71B4C">
        <w:t>model Mexico City</w:t>
      </w:r>
    </w:p>
    <w:p w14:paraId="355476D2" w14:textId="045F2FD5" w:rsidR="00C12660" w:rsidRDefault="00C12660" w:rsidP="00C12660">
      <w:pPr>
        <w:pStyle w:val="Title"/>
        <w:jc w:val="center"/>
      </w:pPr>
      <w:r>
        <w:t>ODD Protocol</w:t>
      </w:r>
    </w:p>
    <w:p w14:paraId="55332D57" w14:textId="17950BD2" w:rsidR="00C12660" w:rsidRDefault="00C12660" w:rsidP="00C12660">
      <w:r>
        <w:t>Andres Baeza</w:t>
      </w:r>
    </w:p>
    <w:p w14:paraId="275F375A" w14:textId="77777777" w:rsidR="00C12660" w:rsidRPr="00C12660" w:rsidRDefault="00C12660" w:rsidP="00C12660"/>
    <w:sdt>
      <w:sdtPr>
        <w:rPr>
          <w:rFonts w:asciiTheme="minorHAnsi" w:eastAsiaTheme="minorHAnsi" w:hAnsiTheme="minorHAnsi" w:cstheme="minorBidi"/>
          <w:color w:val="auto"/>
          <w:sz w:val="22"/>
          <w:szCs w:val="22"/>
        </w:rPr>
        <w:id w:val="605774446"/>
        <w:docPartObj>
          <w:docPartGallery w:val="Table of Contents"/>
          <w:docPartUnique/>
        </w:docPartObj>
      </w:sdtPr>
      <w:sdtEndPr>
        <w:rPr>
          <w:b/>
          <w:bCs/>
          <w:noProof/>
        </w:rPr>
      </w:sdtEndPr>
      <w:sdtContent>
        <w:p w14:paraId="07568351" w14:textId="77777777" w:rsidR="008E4BF7" w:rsidRDefault="008E4BF7">
          <w:pPr>
            <w:pStyle w:val="TOCHeading"/>
          </w:pPr>
          <w:r>
            <w:t>Table of Contents</w:t>
          </w:r>
        </w:p>
        <w:p w14:paraId="1404F934" w14:textId="77777777" w:rsidR="005F7BBA" w:rsidRDefault="008E4BF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102942" w:history="1">
            <w:r w:rsidR="005F7BBA" w:rsidRPr="00AC2BFB">
              <w:rPr>
                <w:rStyle w:val="Hyperlink"/>
                <w:noProof/>
              </w:rPr>
              <w:t>Introduction</w:t>
            </w:r>
            <w:r w:rsidR="005F7BBA">
              <w:rPr>
                <w:noProof/>
                <w:webHidden/>
              </w:rPr>
              <w:tab/>
            </w:r>
            <w:r w:rsidR="005F7BBA">
              <w:rPr>
                <w:noProof/>
                <w:webHidden/>
              </w:rPr>
              <w:fldChar w:fldCharType="begin"/>
            </w:r>
            <w:r w:rsidR="005F7BBA">
              <w:rPr>
                <w:noProof/>
                <w:webHidden/>
              </w:rPr>
              <w:instrText xml:space="preserve"> PAGEREF _Toc496102942 \h </w:instrText>
            </w:r>
            <w:r w:rsidR="005F7BBA">
              <w:rPr>
                <w:noProof/>
                <w:webHidden/>
              </w:rPr>
            </w:r>
            <w:r w:rsidR="005F7BBA">
              <w:rPr>
                <w:noProof/>
                <w:webHidden/>
              </w:rPr>
              <w:fldChar w:fldCharType="separate"/>
            </w:r>
            <w:r w:rsidR="005F7BBA">
              <w:rPr>
                <w:noProof/>
                <w:webHidden/>
              </w:rPr>
              <w:t>3</w:t>
            </w:r>
            <w:r w:rsidR="005F7BBA">
              <w:rPr>
                <w:noProof/>
                <w:webHidden/>
              </w:rPr>
              <w:fldChar w:fldCharType="end"/>
            </w:r>
          </w:hyperlink>
        </w:p>
        <w:p w14:paraId="1DD8FFCF" w14:textId="77777777" w:rsidR="005F7BBA" w:rsidRDefault="005F1FA8">
          <w:pPr>
            <w:pStyle w:val="TOC1"/>
            <w:tabs>
              <w:tab w:val="right" w:leader="dot" w:pos="9350"/>
            </w:tabs>
            <w:rPr>
              <w:rFonts w:eastAsiaTheme="minorEastAsia"/>
              <w:noProof/>
            </w:rPr>
          </w:pPr>
          <w:hyperlink w:anchor="_Toc496102943" w:history="1">
            <w:r w:rsidR="005F7BBA" w:rsidRPr="00AC2BFB">
              <w:rPr>
                <w:rStyle w:val="Hyperlink"/>
                <w:noProof/>
              </w:rPr>
              <w:t>Agents, actions and scale</w:t>
            </w:r>
            <w:r w:rsidR="005F7BBA">
              <w:rPr>
                <w:noProof/>
                <w:webHidden/>
              </w:rPr>
              <w:tab/>
            </w:r>
            <w:r w:rsidR="005F7BBA">
              <w:rPr>
                <w:noProof/>
                <w:webHidden/>
              </w:rPr>
              <w:fldChar w:fldCharType="begin"/>
            </w:r>
            <w:r w:rsidR="005F7BBA">
              <w:rPr>
                <w:noProof/>
                <w:webHidden/>
              </w:rPr>
              <w:instrText xml:space="preserve"> PAGEREF _Toc496102943 \h </w:instrText>
            </w:r>
            <w:r w:rsidR="005F7BBA">
              <w:rPr>
                <w:noProof/>
                <w:webHidden/>
              </w:rPr>
            </w:r>
            <w:r w:rsidR="005F7BBA">
              <w:rPr>
                <w:noProof/>
                <w:webHidden/>
              </w:rPr>
              <w:fldChar w:fldCharType="separate"/>
            </w:r>
            <w:r w:rsidR="005F7BBA">
              <w:rPr>
                <w:noProof/>
                <w:webHidden/>
              </w:rPr>
              <w:t>3</w:t>
            </w:r>
            <w:r w:rsidR="005F7BBA">
              <w:rPr>
                <w:noProof/>
                <w:webHidden/>
              </w:rPr>
              <w:fldChar w:fldCharType="end"/>
            </w:r>
          </w:hyperlink>
        </w:p>
        <w:p w14:paraId="28DA595B" w14:textId="77777777" w:rsidR="005F7BBA" w:rsidRDefault="005F1FA8">
          <w:pPr>
            <w:pStyle w:val="TOC1"/>
            <w:tabs>
              <w:tab w:val="right" w:leader="dot" w:pos="9350"/>
            </w:tabs>
            <w:rPr>
              <w:rFonts w:eastAsiaTheme="minorEastAsia"/>
              <w:noProof/>
            </w:rPr>
          </w:pPr>
          <w:hyperlink w:anchor="_Toc496102944" w:history="1">
            <w:r w:rsidR="005F7BBA" w:rsidRPr="00AC2BFB">
              <w:rPr>
                <w:rStyle w:val="Hyperlink"/>
                <w:noProof/>
              </w:rPr>
              <w:t>Process Overview and scheduling</w:t>
            </w:r>
            <w:r w:rsidR="005F7BBA">
              <w:rPr>
                <w:noProof/>
                <w:webHidden/>
              </w:rPr>
              <w:tab/>
            </w:r>
            <w:r w:rsidR="005F7BBA">
              <w:rPr>
                <w:noProof/>
                <w:webHidden/>
              </w:rPr>
              <w:fldChar w:fldCharType="begin"/>
            </w:r>
            <w:r w:rsidR="005F7BBA">
              <w:rPr>
                <w:noProof/>
                <w:webHidden/>
              </w:rPr>
              <w:instrText xml:space="preserve"> PAGEREF _Toc496102944 \h </w:instrText>
            </w:r>
            <w:r w:rsidR="005F7BBA">
              <w:rPr>
                <w:noProof/>
                <w:webHidden/>
              </w:rPr>
            </w:r>
            <w:r w:rsidR="005F7BBA">
              <w:rPr>
                <w:noProof/>
                <w:webHidden/>
              </w:rPr>
              <w:fldChar w:fldCharType="separate"/>
            </w:r>
            <w:r w:rsidR="005F7BBA">
              <w:rPr>
                <w:noProof/>
                <w:webHidden/>
              </w:rPr>
              <w:t>4</w:t>
            </w:r>
            <w:r w:rsidR="005F7BBA">
              <w:rPr>
                <w:noProof/>
                <w:webHidden/>
              </w:rPr>
              <w:fldChar w:fldCharType="end"/>
            </w:r>
          </w:hyperlink>
        </w:p>
        <w:p w14:paraId="5BA2B187" w14:textId="77777777" w:rsidR="005F7BBA" w:rsidRDefault="005F1FA8">
          <w:pPr>
            <w:pStyle w:val="TOC1"/>
            <w:tabs>
              <w:tab w:val="right" w:leader="dot" w:pos="9350"/>
            </w:tabs>
            <w:rPr>
              <w:rFonts w:eastAsiaTheme="minorEastAsia"/>
              <w:noProof/>
            </w:rPr>
          </w:pPr>
          <w:hyperlink w:anchor="_Toc496102945" w:history="1">
            <w:r w:rsidR="005F7BBA" w:rsidRPr="00AC2BFB">
              <w:rPr>
                <w:rStyle w:val="Hyperlink"/>
                <w:noProof/>
              </w:rPr>
              <w:t>Design concepts</w:t>
            </w:r>
            <w:r w:rsidR="005F7BBA">
              <w:rPr>
                <w:noProof/>
                <w:webHidden/>
              </w:rPr>
              <w:tab/>
            </w:r>
            <w:r w:rsidR="005F7BBA">
              <w:rPr>
                <w:noProof/>
                <w:webHidden/>
              </w:rPr>
              <w:fldChar w:fldCharType="begin"/>
            </w:r>
            <w:r w:rsidR="005F7BBA">
              <w:rPr>
                <w:noProof/>
                <w:webHidden/>
              </w:rPr>
              <w:instrText xml:space="preserve"> PAGEREF _Toc496102945 \h </w:instrText>
            </w:r>
            <w:r w:rsidR="005F7BBA">
              <w:rPr>
                <w:noProof/>
                <w:webHidden/>
              </w:rPr>
            </w:r>
            <w:r w:rsidR="005F7BBA">
              <w:rPr>
                <w:noProof/>
                <w:webHidden/>
              </w:rPr>
              <w:fldChar w:fldCharType="separate"/>
            </w:r>
            <w:r w:rsidR="005F7BBA">
              <w:rPr>
                <w:noProof/>
                <w:webHidden/>
              </w:rPr>
              <w:t>5</w:t>
            </w:r>
            <w:r w:rsidR="005F7BBA">
              <w:rPr>
                <w:noProof/>
                <w:webHidden/>
              </w:rPr>
              <w:fldChar w:fldCharType="end"/>
            </w:r>
          </w:hyperlink>
        </w:p>
        <w:p w14:paraId="0B816E19" w14:textId="77777777" w:rsidR="005F7BBA" w:rsidRDefault="005F1FA8">
          <w:pPr>
            <w:pStyle w:val="TOC2"/>
            <w:tabs>
              <w:tab w:val="right" w:leader="dot" w:pos="9350"/>
            </w:tabs>
            <w:rPr>
              <w:rFonts w:eastAsiaTheme="minorEastAsia"/>
              <w:noProof/>
            </w:rPr>
          </w:pPr>
          <w:hyperlink w:anchor="_Toc496102946" w:history="1">
            <w:r w:rsidR="005F7BBA" w:rsidRPr="00AC2BFB">
              <w:rPr>
                <w:rStyle w:val="Hyperlink"/>
                <w:noProof/>
              </w:rPr>
              <w:t>Basic principles</w:t>
            </w:r>
            <w:r w:rsidR="005F7BBA">
              <w:rPr>
                <w:noProof/>
                <w:webHidden/>
              </w:rPr>
              <w:tab/>
            </w:r>
            <w:r w:rsidR="005F7BBA">
              <w:rPr>
                <w:noProof/>
                <w:webHidden/>
              </w:rPr>
              <w:fldChar w:fldCharType="begin"/>
            </w:r>
            <w:r w:rsidR="005F7BBA">
              <w:rPr>
                <w:noProof/>
                <w:webHidden/>
              </w:rPr>
              <w:instrText xml:space="preserve"> PAGEREF _Toc496102946 \h </w:instrText>
            </w:r>
            <w:r w:rsidR="005F7BBA">
              <w:rPr>
                <w:noProof/>
                <w:webHidden/>
              </w:rPr>
            </w:r>
            <w:r w:rsidR="005F7BBA">
              <w:rPr>
                <w:noProof/>
                <w:webHidden/>
              </w:rPr>
              <w:fldChar w:fldCharType="separate"/>
            </w:r>
            <w:r w:rsidR="005F7BBA">
              <w:rPr>
                <w:noProof/>
                <w:webHidden/>
              </w:rPr>
              <w:t>5</w:t>
            </w:r>
            <w:r w:rsidR="005F7BBA">
              <w:rPr>
                <w:noProof/>
                <w:webHidden/>
              </w:rPr>
              <w:fldChar w:fldCharType="end"/>
            </w:r>
          </w:hyperlink>
        </w:p>
        <w:p w14:paraId="7F6977B1" w14:textId="77777777" w:rsidR="005F7BBA" w:rsidRDefault="005F1FA8">
          <w:pPr>
            <w:pStyle w:val="TOC3"/>
            <w:tabs>
              <w:tab w:val="right" w:leader="dot" w:pos="9350"/>
            </w:tabs>
            <w:rPr>
              <w:rFonts w:eastAsiaTheme="minorEastAsia"/>
              <w:noProof/>
            </w:rPr>
          </w:pPr>
          <w:hyperlink w:anchor="_Toc496102947" w:history="1">
            <w:r w:rsidR="005F7BBA" w:rsidRPr="00AC2BFB">
              <w:rPr>
                <w:rStyle w:val="Hyperlink"/>
                <w:noProof/>
              </w:rPr>
              <w:t>Emergence</w:t>
            </w:r>
            <w:r w:rsidR="005F7BBA">
              <w:rPr>
                <w:noProof/>
                <w:webHidden/>
              </w:rPr>
              <w:tab/>
            </w:r>
            <w:r w:rsidR="005F7BBA">
              <w:rPr>
                <w:noProof/>
                <w:webHidden/>
              </w:rPr>
              <w:fldChar w:fldCharType="begin"/>
            </w:r>
            <w:r w:rsidR="005F7BBA">
              <w:rPr>
                <w:noProof/>
                <w:webHidden/>
              </w:rPr>
              <w:instrText xml:space="preserve"> PAGEREF _Toc496102947 \h </w:instrText>
            </w:r>
            <w:r w:rsidR="005F7BBA">
              <w:rPr>
                <w:noProof/>
                <w:webHidden/>
              </w:rPr>
            </w:r>
            <w:r w:rsidR="005F7BBA">
              <w:rPr>
                <w:noProof/>
                <w:webHidden/>
              </w:rPr>
              <w:fldChar w:fldCharType="separate"/>
            </w:r>
            <w:r w:rsidR="005F7BBA">
              <w:rPr>
                <w:noProof/>
                <w:webHidden/>
              </w:rPr>
              <w:t>5</w:t>
            </w:r>
            <w:r w:rsidR="005F7BBA">
              <w:rPr>
                <w:noProof/>
                <w:webHidden/>
              </w:rPr>
              <w:fldChar w:fldCharType="end"/>
            </w:r>
          </w:hyperlink>
        </w:p>
        <w:p w14:paraId="0C21AD80" w14:textId="77777777" w:rsidR="005F7BBA" w:rsidRDefault="005F1FA8">
          <w:pPr>
            <w:pStyle w:val="TOC3"/>
            <w:tabs>
              <w:tab w:val="right" w:leader="dot" w:pos="9350"/>
            </w:tabs>
            <w:rPr>
              <w:rFonts w:eastAsiaTheme="minorEastAsia"/>
              <w:noProof/>
            </w:rPr>
          </w:pPr>
          <w:hyperlink w:anchor="_Toc496102948" w:history="1">
            <w:r w:rsidR="005F7BBA" w:rsidRPr="00AC2BFB">
              <w:rPr>
                <w:rStyle w:val="Hyperlink"/>
                <w:noProof/>
              </w:rPr>
              <w:t>Observation</w:t>
            </w:r>
            <w:r w:rsidR="005F7BBA">
              <w:rPr>
                <w:noProof/>
                <w:webHidden/>
              </w:rPr>
              <w:tab/>
            </w:r>
            <w:r w:rsidR="005F7BBA">
              <w:rPr>
                <w:noProof/>
                <w:webHidden/>
              </w:rPr>
              <w:fldChar w:fldCharType="begin"/>
            </w:r>
            <w:r w:rsidR="005F7BBA">
              <w:rPr>
                <w:noProof/>
                <w:webHidden/>
              </w:rPr>
              <w:instrText xml:space="preserve"> PAGEREF _Toc496102948 \h </w:instrText>
            </w:r>
            <w:r w:rsidR="005F7BBA">
              <w:rPr>
                <w:noProof/>
                <w:webHidden/>
              </w:rPr>
            </w:r>
            <w:r w:rsidR="005F7BBA">
              <w:rPr>
                <w:noProof/>
                <w:webHidden/>
              </w:rPr>
              <w:fldChar w:fldCharType="separate"/>
            </w:r>
            <w:r w:rsidR="005F7BBA">
              <w:rPr>
                <w:noProof/>
                <w:webHidden/>
              </w:rPr>
              <w:t>5</w:t>
            </w:r>
            <w:r w:rsidR="005F7BBA">
              <w:rPr>
                <w:noProof/>
                <w:webHidden/>
              </w:rPr>
              <w:fldChar w:fldCharType="end"/>
            </w:r>
          </w:hyperlink>
        </w:p>
        <w:p w14:paraId="0309C612" w14:textId="77777777" w:rsidR="005F7BBA" w:rsidRDefault="005F1FA8">
          <w:pPr>
            <w:pStyle w:val="TOC3"/>
            <w:tabs>
              <w:tab w:val="right" w:leader="dot" w:pos="9350"/>
            </w:tabs>
            <w:rPr>
              <w:rFonts w:eastAsiaTheme="minorEastAsia"/>
              <w:noProof/>
            </w:rPr>
          </w:pPr>
          <w:hyperlink w:anchor="_Toc496102949" w:history="1">
            <w:r w:rsidR="005F7BBA" w:rsidRPr="00AC2BFB">
              <w:rPr>
                <w:rStyle w:val="Hyperlink"/>
                <w:noProof/>
              </w:rPr>
              <w:t>Adaptation</w:t>
            </w:r>
            <w:r w:rsidR="005F7BBA">
              <w:rPr>
                <w:noProof/>
                <w:webHidden/>
              </w:rPr>
              <w:tab/>
            </w:r>
            <w:r w:rsidR="005F7BBA">
              <w:rPr>
                <w:noProof/>
                <w:webHidden/>
              </w:rPr>
              <w:fldChar w:fldCharType="begin"/>
            </w:r>
            <w:r w:rsidR="005F7BBA">
              <w:rPr>
                <w:noProof/>
                <w:webHidden/>
              </w:rPr>
              <w:instrText xml:space="preserve"> PAGEREF _Toc496102949 \h </w:instrText>
            </w:r>
            <w:r w:rsidR="005F7BBA">
              <w:rPr>
                <w:noProof/>
                <w:webHidden/>
              </w:rPr>
            </w:r>
            <w:r w:rsidR="005F7BBA">
              <w:rPr>
                <w:noProof/>
                <w:webHidden/>
              </w:rPr>
              <w:fldChar w:fldCharType="separate"/>
            </w:r>
            <w:r w:rsidR="005F7BBA">
              <w:rPr>
                <w:noProof/>
                <w:webHidden/>
              </w:rPr>
              <w:t>5</w:t>
            </w:r>
            <w:r w:rsidR="005F7BBA">
              <w:rPr>
                <w:noProof/>
                <w:webHidden/>
              </w:rPr>
              <w:fldChar w:fldCharType="end"/>
            </w:r>
          </w:hyperlink>
        </w:p>
        <w:p w14:paraId="2900475B" w14:textId="77777777" w:rsidR="005F7BBA" w:rsidRDefault="005F1FA8">
          <w:pPr>
            <w:pStyle w:val="TOC3"/>
            <w:tabs>
              <w:tab w:val="right" w:leader="dot" w:pos="9350"/>
            </w:tabs>
            <w:rPr>
              <w:rFonts w:eastAsiaTheme="minorEastAsia"/>
              <w:noProof/>
            </w:rPr>
          </w:pPr>
          <w:hyperlink w:anchor="_Toc496102950" w:history="1">
            <w:r w:rsidR="005F7BBA" w:rsidRPr="00AC2BFB">
              <w:rPr>
                <w:rStyle w:val="Hyperlink"/>
                <w:noProof/>
              </w:rPr>
              <w:t>Interactions</w:t>
            </w:r>
            <w:r w:rsidR="005F7BBA">
              <w:rPr>
                <w:noProof/>
                <w:webHidden/>
              </w:rPr>
              <w:tab/>
            </w:r>
            <w:r w:rsidR="005F7BBA">
              <w:rPr>
                <w:noProof/>
                <w:webHidden/>
              </w:rPr>
              <w:fldChar w:fldCharType="begin"/>
            </w:r>
            <w:r w:rsidR="005F7BBA">
              <w:rPr>
                <w:noProof/>
                <w:webHidden/>
              </w:rPr>
              <w:instrText xml:space="preserve"> PAGEREF _Toc496102950 \h </w:instrText>
            </w:r>
            <w:r w:rsidR="005F7BBA">
              <w:rPr>
                <w:noProof/>
                <w:webHidden/>
              </w:rPr>
            </w:r>
            <w:r w:rsidR="005F7BBA">
              <w:rPr>
                <w:noProof/>
                <w:webHidden/>
              </w:rPr>
              <w:fldChar w:fldCharType="separate"/>
            </w:r>
            <w:r w:rsidR="005F7BBA">
              <w:rPr>
                <w:noProof/>
                <w:webHidden/>
              </w:rPr>
              <w:t>5</w:t>
            </w:r>
            <w:r w:rsidR="005F7BBA">
              <w:rPr>
                <w:noProof/>
                <w:webHidden/>
              </w:rPr>
              <w:fldChar w:fldCharType="end"/>
            </w:r>
          </w:hyperlink>
        </w:p>
        <w:p w14:paraId="0ABE24FD" w14:textId="77777777" w:rsidR="005F7BBA" w:rsidRDefault="005F1FA8">
          <w:pPr>
            <w:pStyle w:val="TOC3"/>
            <w:tabs>
              <w:tab w:val="right" w:leader="dot" w:pos="9350"/>
            </w:tabs>
            <w:rPr>
              <w:rFonts w:eastAsiaTheme="minorEastAsia"/>
              <w:noProof/>
            </w:rPr>
          </w:pPr>
          <w:hyperlink w:anchor="_Toc496102951" w:history="1">
            <w:r w:rsidR="005F7BBA" w:rsidRPr="00AC2BFB">
              <w:rPr>
                <w:rStyle w:val="Hyperlink"/>
                <w:noProof/>
              </w:rPr>
              <w:t>Stochasticity</w:t>
            </w:r>
            <w:r w:rsidR="005F7BBA">
              <w:rPr>
                <w:noProof/>
                <w:webHidden/>
              </w:rPr>
              <w:tab/>
            </w:r>
            <w:r w:rsidR="005F7BBA">
              <w:rPr>
                <w:noProof/>
                <w:webHidden/>
              </w:rPr>
              <w:fldChar w:fldCharType="begin"/>
            </w:r>
            <w:r w:rsidR="005F7BBA">
              <w:rPr>
                <w:noProof/>
                <w:webHidden/>
              </w:rPr>
              <w:instrText xml:space="preserve"> PAGEREF _Toc496102951 \h </w:instrText>
            </w:r>
            <w:r w:rsidR="005F7BBA">
              <w:rPr>
                <w:noProof/>
                <w:webHidden/>
              </w:rPr>
            </w:r>
            <w:r w:rsidR="005F7BBA">
              <w:rPr>
                <w:noProof/>
                <w:webHidden/>
              </w:rPr>
              <w:fldChar w:fldCharType="separate"/>
            </w:r>
            <w:r w:rsidR="005F7BBA">
              <w:rPr>
                <w:noProof/>
                <w:webHidden/>
              </w:rPr>
              <w:t>6</w:t>
            </w:r>
            <w:r w:rsidR="005F7BBA">
              <w:rPr>
                <w:noProof/>
                <w:webHidden/>
              </w:rPr>
              <w:fldChar w:fldCharType="end"/>
            </w:r>
          </w:hyperlink>
        </w:p>
        <w:p w14:paraId="3B9DA77F" w14:textId="77777777" w:rsidR="005F7BBA" w:rsidRDefault="005F1FA8">
          <w:pPr>
            <w:pStyle w:val="TOC2"/>
            <w:tabs>
              <w:tab w:val="right" w:leader="dot" w:pos="9350"/>
            </w:tabs>
            <w:rPr>
              <w:rFonts w:eastAsiaTheme="minorEastAsia"/>
              <w:noProof/>
            </w:rPr>
          </w:pPr>
          <w:hyperlink w:anchor="_Toc496102952" w:history="1">
            <w:r w:rsidR="005F7BBA" w:rsidRPr="00AC2BFB">
              <w:rPr>
                <w:rStyle w:val="Hyperlink"/>
                <w:noProof/>
              </w:rPr>
              <w:t>Details</w:t>
            </w:r>
            <w:r w:rsidR="005F7BBA">
              <w:rPr>
                <w:noProof/>
                <w:webHidden/>
              </w:rPr>
              <w:tab/>
            </w:r>
            <w:r w:rsidR="005F7BBA">
              <w:rPr>
                <w:noProof/>
                <w:webHidden/>
              </w:rPr>
              <w:fldChar w:fldCharType="begin"/>
            </w:r>
            <w:r w:rsidR="005F7BBA">
              <w:rPr>
                <w:noProof/>
                <w:webHidden/>
              </w:rPr>
              <w:instrText xml:space="preserve"> PAGEREF _Toc496102952 \h </w:instrText>
            </w:r>
            <w:r w:rsidR="005F7BBA">
              <w:rPr>
                <w:noProof/>
                <w:webHidden/>
              </w:rPr>
            </w:r>
            <w:r w:rsidR="005F7BBA">
              <w:rPr>
                <w:noProof/>
                <w:webHidden/>
              </w:rPr>
              <w:fldChar w:fldCharType="separate"/>
            </w:r>
            <w:r w:rsidR="005F7BBA">
              <w:rPr>
                <w:noProof/>
                <w:webHidden/>
              </w:rPr>
              <w:t>6</w:t>
            </w:r>
            <w:r w:rsidR="005F7BBA">
              <w:rPr>
                <w:noProof/>
                <w:webHidden/>
              </w:rPr>
              <w:fldChar w:fldCharType="end"/>
            </w:r>
          </w:hyperlink>
        </w:p>
        <w:p w14:paraId="2A2F85B6" w14:textId="77777777" w:rsidR="005F7BBA" w:rsidRDefault="005F1FA8">
          <w:pPr>
            <w:pStyle w:val="TOC3"/>
            <w:tabs>
              <w:tab w:val="right" w:leader="dot" w:pos="9350"/>
            </w:tabs>
            <w:rPr>
              <w:rFonts w:eastAsiaTheme="minorEastAsia"/>
              <w:noProof/>
            </w:rPr>
          </w:pPr>
          <w:hyperlink w:anchor="_Toc496102953" w:history="1">
            <w:r w:rsidR="005F7BBA" w:rsidRPr="00AC2BFB">
              <w:rPr>
                <w:rStyle w:val="Hyperlink"/>
                <w:noProof/>
              </w:rPr>
              <w:t>Initialization</w:t>
            </w:r>
            <w:r w:rsidR="005F7BBA">
              <w:rPr>
                <w:noProof/>
                <w:webHidden/>
              </w:rPr>
              <w:tab/>
            </w:r>
            <w:r w:rsidR="005F7BBA">
              <w:rPr>
                <w:noProof/>
                <w:webHidden/>
              </w:rPr>
              <w:fldChar w:fldCharType="begin"/>
            </w:r>
            <w:r w:rsidR="005F7BBA">
              <w:rPr>
                <w:noProof/>
                <w:webHidden/>
              </w:rPr>
              <w:instrText xml:space="preserve"> PAGEREF _Toc496102953 \h </w:instrText>
            </w:r>
            <w:r w:rsidR="005F7BBA">
              <w:rPr>
                <w:noProof/>
                <w:webHidden/>
              </w:rPr>
            </w:r>
            <w:r w:rsidR="005F7BBA">
              <w:rPr>
                <w:noProof/>
                <w:webHidden/>
              </w:rPr>
              <w:fldChar w:fldCharType="separate"/>
            </w:r>
            <w:r w:rsidR="005F7BBA">
              <w:rPr>
                <w:noProof/>
                <w:webHidden/>
              </w:rPr>
              <w:t>6</w:t>
            </w:r>
            <w:r w:rsidR="005F7BBA">
              <w:rPr>
                <w:noProof/>
                <w:webHidden/>
              </w:rPr>
              <w:fldChar w:fldCharType="end"/>
            </w:r>
          </w:hyperlink>
        </w:p>
        <w:p w14:paraId="7C295109" w14:textId="77777777" w:rsidR="005F7BBA" w:rsidRDefault="005F1FA8">
          <w:pPr>
            <w:pStyle w:val="TOC3"/>
            <w:tabs>
              <w:tab w:val="right" w:leader="dot" w:pos="9350"/>
            </w:tabs>
            <w:rPr>
              <w:rFonts w:eastAsiaTheme="minorEastAsia"/>
              <w:noProof/>
            </w:rPr>
          </w:pPr>
          <w:hyperlink w:anchor="_Toc496102954" w:history="1">
            <w:r w:rsidR="005F7BBA" w:rsidRPr="00AC2BFB">
              <w:rPr>
                <w:rStyle w:val="Hyperlink"/>
                <w:noProof/>
              </w:rPr>
              <w:t>Input data</w:t>
            </w:r>
            <w:r w:rsidR="005F7BBA">
              <w:rPr>
                <w:noProof/>
                <w:webHidden/>
              </w:rPr>
              <w:tab/>
            </w:r>
            <w:r w:rsidR="005F7BBA">
              <w:rPr>
                <w:noProof/>
                <w:webHidden/>
              </w:rPr>
              <w:fldChar w:fldCharType="begin"/>
            </w:r>
            <w:r w:rsidR="005F7BBA">
              <w:rPr>
                <w:noProof/>
                <w:webHidden/>
              </w:rPr>
              <w:instrText xml:space="preserve"> PAGEREF _Toc496102954 \h </w:instrText>
            </w:r>
            <w:r w:rsidR="005F7BBA">
              <w:rPr>
                <w:noProof/>
                <w:webHidden/>
              </w:rPr>
            </w:r>
            <w:r w:rsidR="005F7BBA">
              <w:rPr>
                <w:noProof/>
                <w:webHidden/>
              </w:rPr>
              <w:fldChar w:fldCharType="separate"/>
            </w:r>
            <w:r w:rsidR="005F7BBA">
              <w:rPr>
                <w:noProof/>
                <w:webHidden/>
              </w:rPr>
              <w:t>7</w:t>
            </w:r>
            <w:r w:rsidR="005F7BBA">
              <w:rPr>
                <w:noProof/>
                <w:webHidden/>
              </w:rPr>
              <w:fldChar w:fldCharType="end"/>
            </w:r>
          </w:hyperlink>
        </w:p>
        <w:p w14:paraId="5816AFC4" w14:textId="77777777" w:rsidR="005F7BBA" w:rsidRDefault="005F1FA8">
          <w:pPr>
            <w:pStyle w:val="TOC1"/>
            <w:tabs>
              <w:tab w:val="right" w:leader="dot" w:pos="9350"/>
            </w:tabs>
            <w:rPr>
              <w:rFonts w:eastAsiaTheme="minorEastAsia"/>
              <w:noProof/>
            </w:rPr>
          </w:pPr>
          <w:hyperlink w:anchor="_Toc496102955" w:history="1">
            <w:r w:rsidR="005F7BBA" w:rsidRPr="00AC2BFB">
              <w:rPr>
                <w:rStyle w:val="Hyperlink"/>
                <w:noProof/>
              </w:rPr>
              <w:t>Sub-models and components</w:t>
            </w:r>
            <w:r w:rsidR="005F7BBA">
              <w:rPr>
                <w:noProof/>
                <w:webHidden/>
              </w:rPr>
              <w:tab/>
            </w:r>
            <w:r w:rsidR="005F7BBA">
              <w:rPr>
                <w:noProof/>
                <w:webHidden/>
              </w:rPr>
              <w:fldChar w:fldCharType="begin"/>
            </w:r>
            <w:r w:rsidR="005F7BBA">
              <w:rPr>
                <w:noProof/>
                <w:webHidden/>
              </w:rPr>
              <w:instrText xml:space="preserve"> PAGEREF _Toc496102955 \h </w:instrText>
            </w:r>
            <w:r w:rsidR="005F7BBA">
              <w:rPr>
                <w:noProof/>
                <w:webHidden/>
              </w:rPr>
            </w:r>
            <w:r w:rsidR="005F7BBA">
              <w:rPr>
                <w:noProof/>
                <w:webHidden/>
              </w:rPr>
              <w:fldChar w:fldCharType="separate"/>
            </w:r>
            <w:r w:rsidR="005F7BBA">
              <w:rPr>
                <w:noProof/>
                <w:webHidden/>
              </w:rPr>
              <w:t>7</w:t>
            </w:r>
            <w:r w:rsidR="005F7BBA">
              <w:rPr>
                <w:noProof/>
                <w:webHidden/>
              </w:rPr>
              <w:fldChar w:fldCharType="end"/>
            </w:r>
          </w:hyperlink>
        </w:p>
        <w:p w14:paraId="7961E8D0" w14:textId="77777777" w:rsidR="005F7BBA" w:rsidRDefault="005F1FA8">
          <w:pPr>
            <w:pStyle w:val="TOC2"/>
            <w:tabs>
              <w:tab w:val="right" w:leader="dot" w:pos="9350"/>
            </w:tabs>
            <w:rPr>
              <w:rFonts w:eastAsiaTheme="minorEastAsia"/>
              <w:noProof/>
            </w:rPr>
          </w:pPr>
          <w:hyperlink w:anchor="_Toc496102956" w:history="1">
            <w:r w:rsidR="005F7BBA" w:rsidRPr="00AC2BFB">
              <w:rPr>
                <w:rStyle w:val="Hyperlink"/>
                <w:noProof/>
              </w:rPr>
              <w:t>Water authority decision procedure</w:t>
            </w:r>
            <w:r w:rsidR="005F7BBA">
              <w:rPr>
                <w:noProof/>
                <w:webHidden/>
              </w:rPr>
              <w:tab/>
            </w:r>
            <w:r w:rsidR="005F7BBA">
              <w:rPr>
                <w:noProof/>
                <w:webHidden/>
              </w:rPr>
              <w:fldChar w:fldCharType="begin"/>
            </w:r>
            <w:r w:rsidR="005F7BBA">
              <w:rPr>
                <w:noProof/>
                <w:webHidden/>
              </w:rPr>
              <w:instrText xml:space="preserve"> PAGEREF _Toc496102956 \h </w:instrText>
            </w:r>
            <w:r w:rsidR="005F7BBA">
              <w:rPr>
                <w:noProof/>
                <w:webHidden/>
              </w:rPr>
            </w:r>
            <w:r w:rsidR="005F7BBA">
              <w:rPr>
                <w:noProof/>
                <w:webHidden/>
              </w:rPr>
              <w:fldChar w:fldCharType="separate"/>
            </w:r>
            <w:r w:rsidR="005F7BBA">
              <w:rPr>
                <w:noProof/>
                <w:webHidden/>
              </w:rPr>
              <w:t>7</w:t>
            </w:r>
            <w:r w:rsidR="005F7BBA">
              <w:rPr>
                <w:noProof/>
                <w:webHidden/>
              </w:rPr>
              <w:fldChar w:fldCharType="end"/>
            </w:r>
          </w:hyperlink>
        </w:p>
        <w:p w14:paraId="3C2D6202" w14:textId="77777777" w:rsidR="005F7BBA" w:rsidRDefault="005F1FA8">
          <w:pPr>
            <w:pStyle w:val="TOC3"/>
            <w:tabs>
              <w:tab w:val="right" w:leader="dot" w:pos="9350"/>
            </w:tabs>
            <w:rPr>
              <w:rFonts w:eastAsiaTheme="minorEastAsia"/>
              <w:noProof/>
            </w:rPr>
          </w:pPr>
          <w:hyperlink w:anchor="_Toc496102957" w:history="1">
            <w:r w:rsidR="005F7BBA" w:rsidRPr="00AC2BFB">
              <w:rPr>
                <w:rStyle w:val="Hyperlink"/>
                <w:noProof/>
              </w:rPr>
              <w:t>Suitability assessment</w:t>
            </w:r>
            <w:r w:rsidR="005F7BBA">
              <w:rPr>
                <w:noProof/>
                <w:webHidden/>
              </w:rPr>
              <w:tab/>
            </w:r>
            <w:r w:rsidR="005F7BBA">
              <w:rPr>
                <w:noProof/>
                <w:webHidden/>
              </w:rPr>
              <w:fldChar w:fldCharType="begin"/>
            </w:r>
            <w:r w:rsidR="005F7BBA">
              <w:rPr>
                <w:noProof/>
                <w:webHidden/>
              </w:rPr>
              <w:instrText xml:space="preserve"> PAGEREF _Toc496102957 \h </w:instrText>
            </w:r>
            <w:r w:rsidR="005F7BBA">
              <w:rPr>
                <w:noProof/>
                <w:webHidden/>
              </w:rPr>
            </w:r>
            <w:r w:rsidR="005F7BBA">
              <w:rPr>
                <w:noProof/>
                <w:webHidden/>
              </w:rPr>
              <w:fldChar w:fldCharType="separate"/>
            </w:r>
            <w:r w:rsidR="005F7BBA">
              <w:rPr>
                <w:noProof/>
                <w:webHidden/>
              </w:rPr>
              <w:t>7</w:t>
            </w:r>
            <w:r w:rsidR="005F7BBA">
              <w:rPr>
                <w:noProof/>
                <w:webHidden/>
              </w:rPr>
              <w:fldChar w:fldCharType="end"/>
            </w:r>
          </w:hyperlink>
        </w:p>
        <w:p w14:paraId="3415B6AD" w14:textId="77777777" w:rsidR="005F7BBA" w:rsidRDefault="005F1FA8">
          <w:pPr>
            <w:pStyle w:val="TOC3"/>
            <w:tabs>
              <w:tab w:val="right" w:leader="dot" w:pos="9350"/>
            </w:tabs>
            <w:rPr>
              <w:rFonts w:eastAsiaTheme="minorEastAsia"/>
              <w:noProof/>
            </w:rPr>
          </w:pPr>
          <w:hyperlink w:anchor="_Toc496102958" w:history="1">
            <w:r w:rsidR="005F7BBA" w:rsidRPr="00AC2BFB">
              <w:rPr>
                <w:rStyle w:val="Hyperlink"/>
                <w:noProof/>
              </w:rPr>
              <w:t>Site selection</w:t>
            </w:r>
            <w:r w:rsidR="005F7BBA">
              <w:rPr>
                <w:noProof/>
                <w:webHidden/>
              </w:rPr>
              <w:tab/>
            </w:r>
            <w:r w:rsidR="005F7BBA">
              <w:rPr>
                <w:noProof/>
                <w:webHidden/>
              </w:rPr>
              <w:fldChar w:fldCharType="begin"/>
            </w:r>
            <w:r w:rsidR="005F7BBA">
              <w:rPr>
                <w:noProof/>
                <w:webHidden/>
              </w:rPr>
              <w:instrText xml:space="preserve"> PAGEREF _Toc496102958 \h </w:instrText>
            </w:r>
            <w:r w:rsidR="005F7BBA">
              <w:rPr>
                <w:noProof/>
                <w:webHidden/>
              </w:rPr>
            </w:r>
            <w:r w:rsidR="005F7BBA">
              <w:rPr>
                <w:noProof/>
                <w:webHidden/>
              </w:rPr>
              <w:fldChar w:fldCharType="separate"/>
            </w:r>
            <w:r w:rsidR="005F7BBA">
              <w:rPr>
                <w:noProof/>
                <w:webHidden/>
              </w:rPr>
              <w:t>8</w:t>
            </w:r>
            <w:r w:rsidR="005F7BBA">
              <w:rPr>
                <w:noProof/>
                <w:webHidden/>
              </w:rPr>
              <w:fldChar w:fldCharType="end"/>
            </w:r>
          </w:hyperlink>
        </w:p>
        <w:p w14:paraId="400DDD6B" w14:textId="77777777" w:rsidR="005F7BBA" w:rsidRDefault="005F1FA8">
          <w:pPr>
            <w:pStyle w:val="TOC3"/>
            <w:tabs>
              <w:tab w:val="right" w:leader="dot" w:pos="9350"/>
            </w:tabs>
            <w:rPr>
              <w:rFonts w:eastAsiaTheme="minorEastAsia"/>
              <w:noProof/>
            </w:rPr>
          </w:pPr>
          <w:hyperlink w:anchor="_Toc496102959" w:history="1">
            <w:r w:rsidR="005F7BBA" w:rsidRPr="00AC2BFB">
              <w:rPr>
                <w:rStyle w:val="Hyperlink"/>
                <w:noProof/>
              </w:rPr>
              <w:t>Update-criteria-and-valueFunctions</w:t>
            </w:r>
            <w:r w:rsidR="005F7BBA">
              <w:rPr>
                <w:noProof/>
                <w:webHidden/>
              </w:rPr>
              <w:tab/>
            </w:r>
            <w:r w:rsidR="005F7BBA">
              <w:rPr>
                <w:noProof/>
                <w:webHidden/>
              </w:rPr>
              <w:fldChar w:fldCharType="begin"/>
            </w:r>
            <w:r w:rsidR="005F7BBA">
              <w:rPr>
                <w:noProof/>
                <w:webHidden/>
              </w:rPr>
              <w:instrText xml:space="preserve"> PAGEREF _Toc496102959 \h </w:instrText>
            </w:r>
            <w:r w:rsidR="005F7BBA">
              <w:rPr>
                <w:noProof/>
                <w:webHidden/>
              </w:rPr>
            </w:r>
            <w:r w:rsidR="005F7BBA">
              <w:rPr>
                <w:noProof/>
                <w:webHidden/>
              </w:rPr>
              <w:fldChar w:fldCharType="separate"/>
            </w:r>
            <w:r w:rsidR="005F7BBA">
              <w:rPr>
                <w:noProof/>
                <w:webHidden/>
              </w:rPr>
              <w:t>8</w:t>
            </w:r>
            <w:r w:rsidR="005F7BBA">
              <w:rPr>
                <w:noProof/>
                <w:webHidden/>
              </w:rPr>
              <w:fldChar w:fldCharType="end"/>
            </w:r>
          </w:hyperlink>
        </w:p>
        <w:p w14:paraId="6EF43227" w14:textId="77777777" w:rsidR="005F7BBA" w:rsidRDefault="005F1FA8">
          <w:pPr>
            <w:pStyle w:val="TOC2"/>
            <w:tabs>
              <w:tab w:val="right" w:leader="dot" w:pos="9350"/>
            </w:tabs>
            <w:rPr>
              <w:rFonts w:eastAsiaTheme="minorEastAsia"/>
              <w:noProof/>
            </w:rPr>
          </w:pPr>
          <w:hyperlink w:anchor="_Toc496102960" w:history="1">
            <w:r w:rsidR="005F7BBA" w:rsidRPr="00AC2BFB">
              <w:rPr>
                <w:rStyle w:val="Hyperlink"/>
                <w:noProof/>
              </w:rPr>
              <w:t>State of infrastructure</w:t>
            </w:r>
            <w:r w:rsidR="005F7BBA">
              <w:rPr>
                <w:noProof/>
                <w:webHidden/>
              </w:rPr>
              <w:tab/>
            </w:r>
            <w:r w:rsidR="005F7BBA">
              <w:rPr>
                <w:noProof/>
                <w:webHidden/>
              </w:rPr>
              <w:fldChar w:fldCharType="begin"/>
            </w:r>
            <w:r w:rsidR="005F7BBA">
              <w:rPr>
                <w:noProof/>
                <w:webHidden/>
              </w:rPr>
              <w:instrText xml:space="preserve"> PAGEREF _Toc496102960 \h </w:instrText>
            </w:r>
            <w:r w:rsidR="005F7BBA">
              <w:rPr>
                <w:noProof/>
                <w:webHidden/>
              </w:rPr>
            </w:r>
            <w:r w:rsidR="005F7BBA">
              <w:rPr>
                <w:noProof/>
                <w:webHidden/>
              </w:rPr>
              <w:fldChar w:fldCharType="separate"/>
            </w:r>
            <w:r w:rsidR="005F7BBA">
              <w:rPr>
                <w:noProof/>
                <w:webHidden/>
              </w:rPr>
              <w:t>9</w:t>
            </w:r>
            <w:r w:rsidR="005F7BBA">
              <w:rPr>
                <w:noProof/>
                <w:webHidden/>
              </w:rPr>
              <w:fldChar w:fldCharType="end"/>
            </w:r>
          </w:hyperlink>
        </w:p>
        <w:p w14:paraId="2934EBAB" w14:textId="77777777" w:rsidR="005F7BBA" w:rsidRDefault="005F1FA8">
          <w:pPr>
            <w:pStyle w:val="TOC2"/>
            <w:tabs>
              <w:tab w:val="right" w:leader="dot" w:pos="9350"/>
            </w:tabs>
            <w:rPr>
              <w:rFonts w:eastAsiaTheme="minorEastAsia"/>
              <w:noProof/>
            </w:rPr>
          </w:pPr>
          <w:hyperlink w:anchor="_Toc496102961" w:history="1">
            <w:r w:rsidR="005F7BBA" w:rsidRPr="00AC2BFB">
              <w:rPr>
                <w:rStyle w:val="Hyperlink"/>
                <w:noProof/>
              </w:rPr>
              <w:t>Infrastructure coverage</w:t>
            </w:r>
            <w:r w:rsidR="005F7BBA">
              <w:rPr>
                <w:noProof/>
                <w:webHidden/>
              </w:rPr>
              <w:tab/>
            </w:r>
            <w:r w:rsidR="005F7BBA">
              <w:rPr>
                <w:noProof/>
                <w:webHidden/>
              </w:rPr>
              <w:fldChar w:fldCharType="begin"/>
            </w:r>
            <w:r w:rsidR="005F7BBA">
              <w:rPr>
                <w:noProof/>
                <w:webHidden/>
              </w:rPr>
              <w:instrText xml:space="preserve"> PAGEREF _Toc496102961 \h </w:instrText>
            </w:r>
            <w:r w:rsidR="005F7BBA">
              <w:rPr>
                <w:noProof/>
                <w:webHidden/>
              </w:rPr>
            </w:r>
            <w:r w:rsidR="005F7BBA">
              <w:rPr>
                <w:noProof/>
                <w:webHidden/>
              </w:rPr>
              <w:fldChar w:fldCharType="separate"/>
            </w:r>
            <w:r w:rsidR="005F7BBA">
              <w:rPr>
                <w:noProof/>
                <w:webHidden/>
              </w:rPr>
              <w:t>10</w:t>
            </w:r>
            <w:r w:rsidR="005F7BBA">
              <w:rPr>
                <w:noProof/>
                <w:webHidden/>
              </w:rPr>
              <w:fldChar w:fldCharType="end"/>
            </w:r>
          </w:hyperlink>
        </w:p>
        <w:p w14:paraId="6E41CF5E" w14:textId="77777777" w:rsidR="005F7BBA" w:rsidRDefault="005F1FA8">
          <w:pPr>
            <w:pStyle w:val="TOC2"/>
            <w:tabs>
              <w:tab w:val="right" w:leader="dot" w:pos="9350"/>
            </w:tabs>
            <w:rPr>
              <w:rFonts w:eastAsiaTheme="minorEastAsia"/>
              <w:noProof/>
            </w:rPr>
          </w:pPr>
          <w:hyperlink w:anchor="_Toc496102962" w:history="1">
            <w:r w:rsidR="005F7BBA" w:rsidRPr="00AC2BFB">
              <w:rPr>
                <w:rStyle w:val="Hyperlink"/>
                <w:noProof/>
              </w:rPr>
              <w:t>Exposure</w:t>
            </w:r>
            <w:r w:rsidR="005F7BBA">
              <w:rPr>
                <w:noProof/>
                <w:webHidden/>
              </w:rPr>
              <w:tab/>
            </w:r>
            <w:r w:rsidR="005F7BBA">
              <w:rPr>
                <w:noProof/>
                <w:webHidden/>
              </w:rPr>
              <w:fldChar w:fldCharType="begin"/>
            </w:r>
            <w:r w:rsidR="005F7BBA">
              <w:rPr>
                <w:noProof/>
                <w:webHidden/>
              </w:rPr>
              <w:instrText xml:space="preserve"> PAGEREF _Toc496102962 \h </w:instrText>
            </w:r>
            <w:r w:rsidR="005F7BBA">
              <w:rPr>
                <w:noProof/>
                <w:webHidden/>
              </w:rPr>
            </w:r>
            <w:r w:rsidR="005F7BBA">
              <w:rPr>
                <w:noProof/>
                <w:webHidden/>
              </w:rPr>
              <w:fldChar w:fldCharType="separate"/>
            </w:r>
            <w:r w:rsidR="005F7BBA">
              <w:rPr>
                <w:noProof/>
                <w:webHidden/>
              </w:rPr>
              <w:t>10</w:t>
            </w:r>
            <w:r w:rsidR="005F7BBA">
              <w:rPr>
                <w:noProof/>
                <w:webHidden/>
              </w:rPr>
              <w:fldChar w:fldCharType="end"/>
            </w:r>
          </w:hyperlink>
        </w:p>
        <w:p w14:paraId="6DBD3797" w14:textId="77777777" w:rsidR="005F7BBA" w:rsidRDefault="005F1FA8">
          <w:pPr>
            <w:pStyle w:val="TOC3"/>
            <w:tabs>
              <w:tab w:val="right" w:leader="dot" w:pos="9350"/>
            </w:tabs>
            <w:rPr>
              <w:rFonts w:eastAsiaTheme="minorEastAsia"/>
              <w:noProof/>
            </w:rPr>
          </w:pPr>
          <w:hyperlink w:anchor="_Toc496102963" w:history="1">
            <w:r w:rsidR="005F7BBA" w:rsidRPr="00AC2BFB">
              <w:rPr>
                <w:rStyle w:val="Hyperlink"/>
                <w:noProof/>
              </w:rPr>
              <w:t>Exposure to water supply disruption</w:t>
            </w:r>
            <w:r w:rsidR="005F7BBA">
              <w:rPr>
                <w:noProof/>
                <w:webHidden/>
              </w:rPr>
              <w:tab/>
            </w:r>
            <w:r w:rsidR="005F7BBA">
              <w:rPr>
                <w:noProof/>
                <w:webHidden/>
              </w:rPr>
              <w:fldChar w:fldCharType="begin"/>
            </w:r>
            <w:r w:rsidR="005F7BBA">
              <w:rPr>
                <w:noProof/>
                <w:webHidden/>
              </w:rPr>
              <w:instrText xml:space="preserve"> PAGEREF _Toc496102963 \h </w:instrText>
            </w:r>
            <w:r w:rsidR="005F7BBA">
              <w:rPr>
                <w:noProof/>
                <w:webHidden/>
              </w:rPr>
            </w:r>
            <w:r w:rsidR="005F7BBA">
              <w:rPr>
                <w:noProof/>
                <w:webHidden/>
              </w:rPr>
              <w:fldChar w:fldCharType="separate"/>
            </w:r>
            <w:r w:rsidR="005F7BBA">
              <w:rPr>
                <w:noProof/>
                <w:webHidden/>
              </w:rPr>
              <w:t>10</w:t>
            </w:r>
            <w:r w:rsidR="005F7BBA">
              <w:rPr>
                <w:noProof/>
                <w:webHidden/>
              </w:rPr>
              <w:fldChar w:fldCharType="end"/>
            </w:r>
          </w:hyperlink>
        </w:p>
        <w:p w14:paraId="0F0A922C" w14:textId="77777777" w:rsidR="005F7BBA" w:rsidRDefault="005F1FA8">
          <w:pPr>
            <w:pStyle w:val="TOC3"/>
            <w:tabs>
              <w:tab w:val="right" w:leader="dot" w:pos="9350"/>
            </w:tabs>
            <w:rPr>
              <w:rFonts w:eastAsiaTheme="minorEastAsia"/>
              <w:noProof/>
            </w:rPr>
          </w:pPr>
          <w:hyperlink w:anchor="_Toc496102964" w:history="1">
            <w:r w:rsidR="005F7BBA" w:rsidRPr="00AC2BFB">
              <w:rPr>
                <w:rStyle w:val="Hyperlink"/>
                <w:noProof/>
              </w:rPr>
              <w:t>Exposure to flooding</w:t>
            </w:r>
            <w:r w:rsidR="005F7BBA">
              <w:rPr>
                <w:noProof/>
                <w:webHidden/>
              </w:rPr>
              <w:tab/>
            </w:r>
            <w:r w:rsidR="005F7BBA">
              <w:rPr>
                <w:noProof/>
                <w:webHidden/>
              </w:rPr>
              <w:fldChar w:fldCharType="begin"/>
            </w:r>
            <w:r w:rsidR="005F7BBA">
              <w:rPr>
                <w:noProof/>
                <w:webHidden/>
              </w:rPr>
              <w:instrText xml:space="preserve"> PAGEREF _Toc496102964 \h </w:instrText>
            </w:r>
            <w:r w:rsidR="005F7BBA">
              <w:rPr>
                <w:noProof/>
                <w:webHidden/>
              </w:rPr>
            </w:r>
            <w:r w:rsidR="005F7BBA">
              <w:rPr>
                <w:noProof/>
                <w:webHidden/>
              </w:rPr>
              <w:fldChar w:fldCharType="separate"/>
            </w:r>
            <w:r w:rsidR="005F7BBA">
              <w:rPr>
                <w:noProof/>
                <w:webHidden/>
              </w:rPr>
              <w:t>12</w:t>
            </w:r>
            <w:r w:rsidR="005F7BBA">
              <w:rPr>
                <w:noProof/>
                <w:webHidden/>
              </w:rPr>
              <w:fldChar w:fldCharType="end"/>
            </w:r>
          </w:hyperlink>
        </w:p>
        <w:p w14:paraId="23964E45" w14:textId="77777777" w:rsidR="005F7BBA" w:rsidRDefault="005F1FA8">
          <w:pPr>
            <w:pStyle w:val="TOC3"/>
            <w:tabs>
              <w:tab w:val="right" w:leader="dot" w:pos="9350"/>
            </w:tabs>
            <w:rPr>
              <w:rFonts w:eastAsiaTheme="minorEastAsia"/>
              <w:noProof/>
            </w:rPr>
          </w:pPr>
          <w:hyperlink w:anchor="_Toc496102965" w:history="1">
            <w:r w:rsidR="005F7BBA" w:rsidRPr="00AC2BFB">
              <w:rPr>
                <w:rStyle w:val="Hyperlink"/>
                <w:noProof/>
              </w:rPr>
              <w:t>Exposure to gastro intestinal diseases</w:t>
            </w:r>
            <w:r w:rsidR="005F7BBA">
              <w:rPr>
                <w:noProof/>
                <w:webHidden/>
              </w:rPr>
              <w:tab/>
            </w:r>
            <w:r w:rsidR="005F7BBA">
              <w:rPr>
                <w:noProof/>
                <w:webHidden/>
              </w:rPr>
              <w:fldChar w:fldCharType="begin"/>
            </w:r>
            <w:r w:rsidR="005F7BBA">
              <w:rPr>
                <w:noProof/>
                <w:webHidden/>
              </w:rPr>
              <w:instrText xml:space="preserve"> PAGEREF _Toc496102965 \h </w:instrText>
            </w:r>
            <w:r w:rsidR="005F7BBA">
              <w:rPr>
                <w:noProof/>
                <w:webHidden/>
              </w:rPr>
            </w:r>
            <w:r w:rsidR="005F7BBA">
              <w:rPr>
                <w:noProof/>
                <w:webHidden/>
              </w:rPr>
              <w:fldChar w:fldCharType="separate"/>
            </w:r>
            <w:r w:rsidR="005F7BBA">
              <w:rPr>
                <w:noProof/>
                <w:webHidden/>
              </w:rPr>
              <w:t>12</w:t>
            </w:r>
            <w:r w:rsidR="005F7BBA">
              <w:rPr>
                <w:noProof/>
                <w:webHidden/>
              </w:rPr>
              <w:fldChar w:fldCharType="end"/>
            </w:r>
          </w:hyperlink>
        </w:p>
        <w:p w14:paraId="58456DF4" w14:textId="77777777" w:rsidR="005F7BBA" w:rsidRDefault="005F1FA8">
          <w:pPr>
            <w:pStyle w:val="TOC2"/>
            <w:tabs>
              <w:tab w:val="right" w:leader="dot" w:pos="9350"/>
            </w:tabs>
            <w:rPr>
              <w:rFonts w:eastAsiaTheme="minorEastAsia"/>
              <w:noProof/>
            </w:rPr>
          </w:pPr>
          <w:hyperlink w:anchor="_Toc496102966" w:history="1">
            <w:r w:rsidR="005F7BBA" w:rsidRPr="00AC2BFB">
              <w:rPr>
                <w:rStyle w:val="Hyperlink"/>
                <w:noProof/>
              </w:rPr>
              <w:t>Water authority actions and changes on neighborhoods’ attributes</w:t>
            </w:r>
            <w:r w:rsidR="005F7BBA">
              <w:rPr>
                <w:noProof/>
                <w:webHidden/>
              </w:rPr>
              <w:tab/>
            </w:r>
            <w:r w:rsidR="005F7BBA">
              <w:rPr>
                <w:noProof/>
                <w:webHidden/>
              </w:rPr>
              <w:fldChar w:fldCharType="begin"/>
            </w:r>
            <w:r w:rsidR="005F7BBA">
              <w:rPr>
                <w:noProof/>
                <w:webHidden/>
              </w:rPr>
              <w:instrText xml:space="preserve"> PAGEREF _Toc496102966 \h </w:instrText>
            </w:r>
            <w:r w:rsidR="005F7BBA">
              <w:rPr>
                <w:noProof/>
                <w:webHidden/>
              </w:rPr>
            </w:r>
            <w:r w:rsidR="005F7BBA">
              <w:rPr>
                <w:noProof/>
                <w:webHidden/>
              </w:rPr>
              <w:fldChar w:fldCharType="separate"/>
            </w:r>
            <w:r w:rsidR="005F7BBA">
              <w:rPr>
                <w:noProof/>
                <w:webHidden/>
              </w:rPr>
              <w:t>12</w:t>
            </w:r>
            <w:r w:rsidR="005F7BBA">
              <w:rPr>
                <w:noProof/>
                <w:webHidden/>
              </w:rPr>
              <w:fldChar w:fldCharType="end"/>
            </w:r>
          </w:hyperlink>
        </w:p>
        <w:p w14:paraId="7A980F04" w14:textId="77777777" w:rsidR="005F7BBA" w:rsidRDefault="005F1FA8">
          <w:pPr>
            <w:pStyle w:val="TOC3"/>
            <w:tabs>
              <w:tab w:val="right" w:leader="dot" w:pos="9350"/>
            </w:tabs>
            <w:rPr>
              <w:rFonts w:eastAsiaTheme="minorEastAsia"/>
              <w:noProof/>
            </w:rPr>
          </w:pPr>
          <w:hyperlink w:anchor="_Toc496102967" w:history="1">
            <w:r w:rsidR="005F7BBA" w:rsidRPr="00AC2BFB">
              <w:rPr>
                <w:rStyle w:val="Hyperlink"/>
                <w:noProof/>
              </w:rPr>
              <w:t>Maintenance</w:t>
            </w:r>
            <w:r w:rsidR="005F7BBA">
              <w:rPr>
                <w:noProof/>
                <w:webHidden/>
              </w:rPr>
              <w:tab/>
            </w:r>
            <w:r w:rsidR="005F7BBA">
              <w:rPr>
                <w:noProof/>
                <w:webHidden/>
              </w:rPr>
              <w:fldChar w:fldCharType="begin"/>
            </w:r>
            <w:r w:rsidR="005F7BBA">
              <w:rPr>
                <w:noProof/>
                <w:webHidden/>
              </w:rPr>
              <w:instrText xml:space="preserve"> PAGEREF _Toc496102967 \h </w:instrText>
            </w:r>
            <w:r w:rsidR="005F7BBA">
              <w:rPr>
                <w:noProof/>
                <w:webHidden/>
              </w:rPr>
            </w:r>
            <w:r w:rsidR="005F7BBA">
              <w:rPr>
                <w:noProof/>
                <w:webHidden/>
              </w:rPr>
              <w:fldChar w:fldCharType="separate"/>
            </w:r>
            <w:r w:rsidR="005F7BBA">
              <w:rPr>
                <w:noProof/>
                <w:webHidden/>
              </w:rPr>
              <w:t>13</w:t>
            </w:r>
            <w:r w:rsidR="005F7BBA">
              <w:rPr>
                <w:noProof/>
                <w:webHidden/>
              </w:rPr>
              <w:fldChar w:fldCharType="end"/>
            </w:r>
          </w:hyperlink>
        </w:p>
        <w:p w14:paraId="36850371" w14:textId="77777777" w:rsidR="005F7BBA" w:rsidRDefault="005F1FA8">
          <w:pPr>
            <w:pStyle w:val="TOC3"/>
            <w:tabs>
              <w:tab w:val="right" w:leader="dot" w:pos="9350"/>
            </w:tabs>
            <w:rPr>
              <w:rFonts w:eastAsiaTheme="minorEastAsia"/>
              <w:noProof/>
            </w:rPr>
          </w:pPr>
          <w:hyperlink w:anchor="_Toc496102968" w:history="1">
            <w:r w:rsidR="005F7BBA" w:rsidRPr="00AC2BFB">
              <w:rPr>
                <w:rStyle w:val="Hyperlink"/>
                <w:noProof/>
              </w:rPr>
              <w:t>New Infrastructure</w:t>
            </w:r>
            <w:r w:rsidR="005F7BBA">
              <w:rPr>
                <w:noProof/>
                <w:webHidden/>
              </w:rPr>
              <w:tab/>
            </w:r>
            <w:r w:rsidR="005F7BBA">
              <w:rPr>
                <w:noProof/>
                <w:webHidden/>
              </w:rPr>
              <w:fldChar w:fldCharType="begin"/>
            </w:r>
            <w:r w:rsidR="005F7BBA">
              <w:rPr>
                <w:noProof/>
                <w:webHidden/>
              </w:rPr>
              <w:instrText xml:space="preserve"> PAGEREF _Toc496102968 \h </w:instrText>
            </w:r>
            <w:r w:rsidR="005F7BBA">
              <w:rPr>
                <w:noProof/>
                <w:webHidden/>
              </w:rPr>
            </w:r>
            <w:r w:rsidR="005F7BBA">
              <w:rPr>
                <w:noProof/>
                <w:webHidden/>
              </w:rPr>
              <w:fldChar w:fldCharType="separate"/>
            </w:r>
            <w:r w:rsidR="005F7BBA">
              <w:rPr>
                <w:noProof/>
                <w:webHidden/>
              </w:rPr>
              <w:t>13</w:t>
            </w:r>
            <w:r w:rsidR="005F7BBA">
              <w:rPr>
                <w:noProof/>
                <w:webHidden/>
              </w:rPr>
              <w:fldChar w:fldCharType="end"/>
            </w:r>
          </w:hyperlink>
        </w:p>
        <w:p w14:paraId="27E1CA9D" w14:textId="77777777" w:rsidR="005F7BBA" w:rsidRDefault="005F1FA8">
          <w:pPr>
            <w:pStyle w:val="TOC3"/>
            <w:tabs>
              <w:tab w:val="right" w:leader="dot" w:pos="9350"/>
            </w:tabs>
            <w:rPr>
              <w:rFonts w:eastAsiaTheme="minorEastAsia"/>
              <w:noProof/>
            </w:rPr>
          </w:pPr>
          <w:hyperlink w:anchor="_Toc496102969" w:history="1">
            <w:r w:rsidR="005F7BBA" w:rsidRPr="00AC2BFB">
              <w:rPr>
                <w:rStyle w:val="Hyperlink"/>
                <w:noProof/>
              </w:rPr>
              <w:t>Water distribution</w:t>
            </w:r>
            <w:r w:rsidR="005F7BBA">
              <w:rPr>
                <w:noProof/>
                <w:webHidden/>
              </w:rPr>
              <w:tab/>
            </w:r>
            <w:r w:rsidR="005F7BBA">
              <w:rPr>
                <w:noProof/>
                <w:webHidden/>
              </w:rPr>
              <w:fldChar w:fldCharType="begin"/>
            </w:r>
            <w:r w:rsidR="005F7BBA">
              <w:rPr>
                <w:noProof/>
                <w:webHidden/>
              </w:rPr>
              <w:instrText xml:space="preserve"> PAGEREF _Toc496102969 \h </w:instrText>
            </w:r>
            <w:r w:rsidR="005F7BBA">
              <w:rPr>
                <w:noProof/>
                <w:webHidden/>
              </w:rPr>
            </w:r>
            <w:r w:rsidR="005F7BBA">
              <w:rPr>
                <w:noProof/>
                <w:webHidden/>
              </w:rPr>
              <w:fldChar w:fldCharType="separate"/>
            </w:r>
            <w:r w:rsidR="005F7BBA">
              <w:rPr>
                <w:noProof/>
                <w:webHidden/>
              </w:rPr>
              <w:t>13</w:t>
            </w:r>
            <w:r w:rsidR="005F7BBA">
              <w:rPr>
                <w:noProof/>
                <w:webHidden/>
              </w:rPr>
              <w:fldChar w:fldCharType="end"/>
            </w:r>
          </w:hyperlink>
        </w:p>
        <w:p w14:paraId="1C26A43B" w14:textId="77777777" w:rsidR="005F7BBA" w:rsidRDefault="005F1FA8">
          <w:pPr>
            <w:pStyle w:val="TOC3"/>
            <w:tabs>
              <w:tab w:val="right" w:leader="dot" w:pos="9350"/>
            </w:tabs>
            <w:rPr>
              <w:rFonts w:eastAsiaTheme="minorEastAsia"/>
              <w:noProof/>
            </w:rPr>
          </w:pPr>
          <w:hyperlink w:anchor="_Toc496102970" w:history="1">
            <w:r w:rsidR="005F7BBA" w:rsidRPr="00AC2BFB">
              <w:rPr>
                <w:rStyle w:val="Hyperlink"/>
                <w:noProof/>
              </w:rPr>
              <w:t>Water extraction</w:t>
            </w:r>
            <w:r w:rsidR="005F7BBA">
              <w:rPr>
                <w:noProof/>
                <w:webHidden/>
              </w:rPr>
              <w:tab/>
            </w:r>
            <w:r w:rsidR="005F7BBA">
              <w:rPr>
                <w:noProof/>
                <w:webHidden/>
              </w:rPr>
              <w:fldChar w:fldCharType="begin"/>
            </w:r>
            <w:r w:rsidR="005F7BBA">
              <w:rPr>
                <w:noProof/>
                <w:webHidden/>
              </w:rPr>
              <w:instrText xml:space="preserve"> PAGEREF _Toc496102970 \h </w:instrText>
            </w:r>
            <w:r w:rsidR="005F7BBA">
              <w:rPr>
                <w:noProof/>
                <w:webHidden/>
              </w:rPr>
            </w:r>
            <w:r w:rsidR="005F7BBA">
              <w:rPr>
                <w:noProof/>
                <w:webHidden/>
              </w:rPr>
              <w:fldChar w:fldCharType="separate"/>
            </w:r>
            <w:r w:rsidR="005F7BBA">
              <w:rPr>
                <w:noProof/>
                <w:webHidden/>
              </w:rPr>
              <w:t>14</w:t>
            </w:r>
            <w:r w:rsidR="005F7BBA">
              <w:rPr>
                <w:noProof/>
                <w:webHidden/>
              </w:rPr>
              <w:fldChar w:fldCharType="end"/>
            </w:r>
          </w:hyperlink>
        </w:p>
        <w:p w14:paraId="117731F2" w14:textId="77777777" w:rsidR="005F7BBA" w:rsidRDefault="005F1FA8">
          <w:pPr>
            <w:pStyle w:val="TOC2"/>
            <w:tabs>
              <w:tab w:val="right" w:leader="dot" w:pos="9350"/>
            </w:tabs>
            <w:rPr>
              <w:rFonts w:eastAsiaTheme="minorEastAsia"/>
              <w:noProof/>
            </w:rPr>
          </w:pPr>
          <w:hyperlink w:anchor="_Toc496102971" w:history="1">
            <w:r w:rsidR="005F7BBA" w:rsidRPr="00AC2BFB">
              <w:rPr>
                <w:rStyle w:val="Hyperlink"/>
                <w:noProof/>
              </w:rPr>
              <w:t>Resident actions</w:t>
            </w:r>
            <w:r w:rsidR="005F7BBA">
              <w:rPr>
                <w:noProof/>
                <w:webHidden/>
              </w:rPr>
              <w:tab/>
            </w:r>
            <w:r w:rsidR="005F7BBA">
              <w:rPr>
                <w:noProof/>
                <w:webHidden/>
              </w:rPr>
              <w:fldChar w:fldCharType="begin"/>
            </w:r>
            <w:r w:rsidR="005F7BBA">
              <w:rPr>
                <w:noProof/>
                <w:webHidden/>
              </w:rPr>
              <w:instrText xml:space="preserve"> PAGEREF _Toc496102971 \h </w:instrText>
            </w:r>
            <w:r w:rsidR="005F7BBA">
              <w:rPr>
                <w:noProof/>
                <w:webHidden/>
              </w:rPr>
            </w:r>
            <w:r w:rsidR="005F7BBA">
              <w:rPr>
                <w:noProof/>
                <w:webHidden/>
              </w:rPr>
              <w:fldChar w:fldCharType="separate"/>
            </w:r>
            <w:r w:rsidR="005F7BBA">
              <w:rPr>
                <w:noProof/>
                <w:webHidden/>
              </w:rPr>
              <w:t>14</w:t>
            </w:r>
            <w:r w:rsidR="005F7BBA">
              <w:rPr>
                <w:noProof/>
                <w:webHidden/>
              </w:rPr>
              <w:fldChar w:fldCharType="end"/>
            </w:r>
          </w:hyperlink>
        </w:p>
        <w:p w14:paraId="24C3C178" w14:textId="77777777" w:rsidR="005F7BBA" w:rsidRDefault="005F1FA8">
          <w:pPr>
            <w:pStyle w:val="TOC3"/>
            <w:tabs>
              <w:tab w:val="right" w:leader="dot" w:pos="9350"/>
            </w:tabs>
            <w:rPr>
              <w:rFonts w:eastAsiaTheme="minorEastAsia"/>
              <w:noProof/>
            </w:rPr>
          </w:pPr>
          <w:hyperlink w:anchor="_Toc496102972" w:history="1">
            <w:r w:rsidR="005F7BBA" w:rsidRPr="00AC2BFB">
              <w:rPr>
                <w:rStyle w:val="Hyperlink"/>
                <w:noProof/>
              </w:rPr>
              <w:t>House modification</w:t>
            </w:r>
            <w:r w:rsidR="005F7BBA">
              <w:rPr>
                <w:noProof/>
                <w:webHidden/>
              </w:rPr>
              <w:tab/>
            </w:r>
            <w:r w:rsidR="005F7BBA">
              <w:rPr>
                <w:noProof/>
                <w:webHidden/>
              </w:rPr>
              <w:fldChar w:fldCharType="begin"/>
            </w:r>
            <w:r w:rsidR="005F7BBA">
              <w:rPr>
                <w:noProof/>
                <w:webHidden/>
              </w:rPr>
              <w:instrText xml:space="preserve"> PAGEREF _Toc496102972 \h </w:instrText>
            </w:r>
            <w:r w:rsidR="005F7BBA">
              <w:rPr>
                <w:noProof/>
                <w:webHidden/>
              </w:rPr>
            </w:r>
            <w:r w:rsidR="005F7BBA">
              <w:rPr>
                <w:noProof/>
                <w:webHidden/>
              </w:rPr>
              <w:fldChar w:fldCharType="separate"/>
            </w:r>
            <w:r w:rsidR="005F7BBA">
              <w:rPr>
                <w:noProof/>
                <w:webHidden/>
              </w:rPr>
              <w:t>15</w:t>
            </w:r>
            <w:r w:rsidR="005F7BBA">
              <w:rPr>
                <w:noProof/>
                <w:webHidden/>
              </w:rPr>
              <w:fldChar w:fldCharType="end"/>
            </w:r>
          </w:hyperlink>
        </w:p>
        <w:p w14:paraId="04E1E70C" w14:textId="77777777" w:rsidR="005F7BBA" w:rsidRDefault="005F1FA8">
          <w:pPr>
            <w:pStyle w:val="TOC3"/>
            <w:tabs>
              <w:tab w:val="right" w:leader="dot" w:pos="9350"/>
            </w:tabs>
            <w:rPr>
              <w:rFonts w:eastAsiaTheme="minorEastAsia"/>
              <w:noProof/>
            </w:rPr>
          </w:pPr>
          <w:hyperlink w:anchor="_Toc496102973" w:history="1">
            <w:r w:rsidR="005F7BBA" w:rsidRPr="00AC2BFB">
              <w:rPr>
                <w:rStyle w:val="Hyperlink"/>
                <w:noProof/>
              </w:rPr>
              <w:t>Protests</w:t>
            </w:r>
            <w:r w:rsidR="005F7BBA">
              <w:rPr>
                <w:noProof/>
                <w:webHidden/>
              </w:rPr>
              <w:tab/>
            </w:r>
            <w:r w:rsidR="005F7BBA">
              <w:rPr>
                <w:noProof/>
                <w:webHidden/>
              </w:rPr>
              <w:fldChar w:fldCharType="begin"/>
            </w:r>
            <w:r w:rsidR="005F7BBA">
              <w:rPr>
                <w:noProof/>
                <w:webHidden/>
              </w:rPr>
              <w:instrText xml:space="preserve"> PAGEREF _Toc496102973 \h </w:instrText>
            </w:r>
            <w:r w:rsidR="005F7BBA">
              <w:rPr>
                <w:noProof/>
                <w:webHidden/>
              </w:rPr>
            </w:r>
            <w:r w:rsidR="005F7BBA">
              <w:rPr>
                <w:noProof/>
                <w:webHidden/>
              </w:rPr>
              <w:fldChar w:fldCharType="separate"/>
            </w:r>
            <w:r w:rsidR="005F7BBA">
              <w:rPr>
                <w:noProof/>
                <w:webHidden/>
              </w:rPr>
              <w:t>15</w:t>
            </w:r>
            <w:r w:rsidR="005F7BBA">
              <w:rPr>
                <w:noProof/>
                <w:webHidden/>
              </w:rPr>
              <w:fldChar w:fldCharType="end"/>
            </w:r>
          </w:hyperlink>
        </w:p>
        <w:p w14:paraId="696971A7" w14:textId="77777777" w:rsidR="005F7BBA" w:rsidRDefault="005F1FA8">
          <w:pPr>
            <w:pStyle w:val="TOC2"/>
            <w:tabs>
              <w:tab w:val="right" w:leader="dot" w:pos="9350"/>
            </w:tabs>
            <w:rPr>
              <w:rFonts w:eastAsiaTheme="minorEastAsia"/>
              <w:noProof/>
            </w:rPr>
          </w:pPr>
          <w:hyperlink w:anchor="_Toc496102974" w:history="1">
            <w:r w:rsidR="005F7BBA" w:rsidRPr="00AC2BFB">
              <w:rPr>
                <w:rStyle w:val="Hyperlink"/>
                <w:noProof/>
              </w:rPr>
              <w:t>Social pressure</w:t>
            </w:r>
            <w:r w:rsidR="005F7BBA">
              <w:rPr>
                <w:noProof/>
                <w:webHidden/>
              </w:rPr>
              <w:tab/>
            </w:r>
            <w:r w:rsidR="005F7BBA">
              <w:rPr>
                <w:noProof/>
                <w:webHidden/>
              </w:rPr>
              <w:fldChar w:fldCharType="begin"/>
            </w:r>
            <w:r w:rsidR="005F7BBA">
              <w:rPr>
                <w:noProof/>
                <w:webHidden/>
              </w:rPr>
              <w:instrText xml:space="preserve"> PAGEREF _Toc496102974 \h </w:instrText>
            </w:r>
            <w:r w:rsidR="005F7BBA">
              <w:rPr>
                <w:noProof/>
                <w:webHidden/>
              </w:rPr>
            </w:r>
            <w:r w:rsidR="005F7BBA">
              <w:rPr>
                <w:noProof/>
                <w:webHidden/>
              </w:rPr>
              <w:fldChar w:fldCharType="separate"/>
            </w:r>
            <w:r w:rsidR="005F7BBA">
              <w:rPr>
                <w:noProof/>
                <w:webHidden/>
              </w:rPr>
              <w:t>15</w:t>
            </w:r>
            <w:r w:rsidR="005F7BBA">
              <w:rPr>
                <w:noProof/>
                <w:webHidden/>
              </w:rPr>
              <w:fldChar w:fldCharType="end"/>
            </w:r>
          </w:hyperlink>
        </w:p>
        <w:p w14:paraId="0D39F9A6" w14:textId="77777777" w:rsidR="005F7BBA" w:rsidRDefault="005F1FA8">
          <w:pPr>
            <w:pStyle w:val="TOC2"/>
            <w:tabs>
              <w:tab w:val="right" w:leader="dot" w:pos="9350"/>
            </w:tabs>
            <w:rPr>
              <w:rFonts w:eastAsiaTheme="minorEastAsia"/>
              <w:noProof/>
            </w:rPr>
          </w:pPr>
          <w:hyperlink w:anchor="_Toc496102975" w:history="1">
            <w:r w:rsidR="005F7BBA" w:rsidRPr="00AC2BFB">
              <w:rPr>
                <w:rStyle w:val="Hyperlink"/>
                <w:noProof/>
              </w:rPr>
              <w:t>Policy scenarios</w:t>
            </w:r>
            <w:r w:rsidR="005F7BBA">
              <w:rPr>
                <w:noProof/>
                <w:webHidden/>
              </w:rPr>
              <w:tab/>
            </w:r>
            <w:r w:rsidR="005F7BBA">
              <w:rPr>
                <w:noProof/>
                <w:webHidden/>
              </w:rPr>
              <w:fldChar w:fldCharType="begin"/>
            </w:r>
            <w:r w:rsidR="005F7BBA">
              <w:rPr>
                <w:noProof/>
                <w:webHidden/>
              </w:rPr>
              <w:instrText xml:space="preserve"> PAGEREF _Toc496102975 \h </w:instrText>
            </w:r>
            <w:r w:rsidR="005F7BBA">
              <w:rPr>
                <w:noProof/>
                <w:webHidden/>
              </w:rPr>
            </w:r>
            <w:r w:rsidR="005F7BBA">
              <w:rPr>
                <w:noProof/>
                <w:webHidden/>
              </w:rPr>
              <w:fldChar w:fldCharType="separate"/>
            </w:r>
            <w:r w:rsidR="005F7BBA">
              <w:rPr>
                <w:noProof/>
                <w:webHidden/>
              </w:rPr>
              <w:t>16</w:t>
            </w:r>
            <w:r w:rsidR="005F7BBA">
              <w:rPr>
                <w:noProof/>
                <w:webHidden/>
              </w:rPr>
              <w:fldChar w:fldCharType="end"/>
            </w:r>
          </w:hyperlink>
        </w:p>
        <w:p w14:paraId="042B10F4" w14:textId="77777777" w:rsidR="005F7BBA" w:rsidRDefault="005F1FA8">
          <w:pPr>
            <w:pStyle w:val="TOC2"/>
            <w:tabs>
              <w:tab w:val="right" w:leader="dot" w:pos="9350"/>
            </w:tabs>
            <w:rPr>
              <w:rFonts w:eastAsiaTheme="minorEastAsia"/>
              <w:noProof/>
            </w:rPr>
          </w:pPr>
          <w:hyperlink w:anchor="_Toc496102976" w:history="1">
            <w:r w:rsidR="005F7BBA" w:rsidRPr="00AC2BFB">
              <w:rPr>
                <w:rStyle w:val="Hyperlink"/>
                <w:noProof/>
              </w:rPr>
              <w:t>Indicators</w:t>
            </w:r>
            <w:r w:rsidR="005F7BBA">
              <w:rPr>
                <w:noProof/>
                <w:webHidden/>
              </w:rPr>
              <w:tab/>
            </w:r>
            <w:r w:rsidR="005F7BBA">
              <w:rPr>
                <w:noProof/>
                <w:webHidden/>
              </w:rPr>
              <w:fldChar w:fldCharType="begin"/>
            </w:r>
            <w:r w:rsidR="005F7BBA">
              <w:rPr>
                <w:noProof/>
                <w:webHidden/>
              </w:rPr>
              <w:instrText xml:space="preserve"> PAGEREF _Toc496102976 \h </w:instrText>
            </w:r>
            <w:r w:rsidR="005F7BBA">
              <w:rPr>
                <w:noProof/>
                <w:webHidden/>
              </w:rPr>
            </w:r>
            <w:r w:rsidR="005F7BBA">
              <w:rPr>
                <w:noProof/>
                <w:webHidden/>
              </w:rPr>
              <w:fldChar w:fldCharType="separate"/>
            </w:r>
            <w:r w:rsidR="005F7BBA">
              <w:rPr>
                <w:noProof/>
                <w:webHidden/>
              </w:rPr>
              <w:t>16</w:t>
            </w:r>
            <w:r w:rsidR="005F7BBA">
              <w:rPr>
                <w:noProof/>
                <w:webHidden/>
              </w:rPr>
              <w:fldChar w:fldCharType="end"/>
            </w:r>
          </w:hyperlink>
        </w:p>
        <w:p w14:paraId="0336043C" w14:textId="77777777" w:rsidR="005F7BBA" w:rsidRDefault="005F1FA8">
          <w:pPr>
            <w:pStyle w:val="TOC3"/>
            <w:tabs>
              <w:tab w:val="right" w:leader="dot" w:pos="9350"/>
            </w:tabs>
            <w:rPr>
              <w:rFonts w:eastAsiaTheme="minorEastAsia"/>
              <w:noProof/>
            </w:rPr>
          </w:pPr>
          <w:hyperlink w:anchor="_Toc496102977" w:history="1">
            <w:r w:rsidR="005F7BBA" w:rsidRPr="00AC2BFB">
              <w:rPr>
                <w:rStyle w:val="Hyperlink"/>
                <w:noProof/>
              </w:rPr>
              <w:t xml:space="preserve">City-average age of infrastructure system </w:t>
            </w:r>
            <m:oMath>
              <m:r>
                <w:rPr>
                  <w:rStyle w:val="Hyperlink"/>
                  <w:rFonts w:ascii="Cambria Math" w:hAnsi="Cambria Math"/>
                  <w:noProof/>
                </w:rPr>
                <m:t>v</m:t>
              </m:r>
            </m:oMath>
            <w:r w:rsidR="005F7BBA">
              <w:rPr>
                <w:noProof/>
                <w:webHidden/>
              </w:rPr>
              <w:tab/>
            </w:r>
            <w:r w:rsidR="005F7BBA">
              <w:rPr>
                <w:noProof/>
                <w:webHidden/>
              </w:rPr>
              <w:fldChar w:fldCharType="begin"/>
            </w:r>
            <w:r w:rsidR="005F7BBA">
              <w:rPr>
                <w:noProof/>
                <w:webHidden/>
              </w:rPr>
              <w:instrText xml:space="preserve"> PAGEREF _Toc496102977 \h </w:instrText>
            </w:r>
            <w:r w:rsidR="005F7BBA">
              <w:rPr>
                <w:noProof/>
                <w:webHidden/>
              </w:rPr>
            </w:r>
            <w:r w:rsidR="005F7BBA">
              <w:rPr>
                <w:noProof/>
                <w:webHidden/>
              </w:rPr>
              <w:fldChar w:fldCharType="separate"/>
            </w:r>
            <w:r w:rsidR="005F7BBA">
              <w:rPr>
                <w:noProof/>
                <w:webHidden/>
              </w:rPr>
              <w:t>16</w:t>
            </w:r>
            <w:r w:rsidR="005F7BBA">
              <w:rPr>
                <w:noProof/>
                <w:webHidden/>
              </w:rPr>
              <w:fldChar w:fldCharType="end"/>
            </w:r>
          </w:hyperlink>
        </w:p>
        <w:p w14:paraId="4A4D2FFD" w14:textId="77777777" w:rsidR="005F7BBA" w:rsidRDefault="005F1FA8">
          <w:pPr>
            <w:pStyle w:val="TOC3"/>
            <w:tabs>
              <w:tab w:val="right" w:leader="dot" w:pos="9350"/>
            </w:tabs>
            <w:rPr>
              <w:rFonts w:eastAsiaTheme="minorEastAsia"/>
              <w:noProof/>
            </w:rPr>
          </w:pPr>
          <w:hyperlink w:anchor="_Toc496102978" w:history="1">
            <w:r w:rsidR="005F7BBA" w:rsidRPr="00AC2BFB">
              <w:rPr>
                <w:rStyle w:val="Hyperlink"/>
                <w:noProof/>
              </w:rPr>
              <w:t xml:space="preserve">The city-average exposure to flooding </w:t>
            </w:r>
            <m:oMath>
              <m:r>
                <w:rPr>
                  <w:rStyle w:val="Hyperlink"/>
                  <w:rFonts w:ascii="Cambria Math" w:hAnsi="Cambria Math"/>
                  <w:noProof/>
                </w:rPr>
                <m:t>EF</m:t>
              </m:r>
            </m:oMath>
            <w:r w:rsidR="005F7BBA" w:rsidRPr="00AC2BFB">
              <w:rPr>
                <w:rStyle w:val="Hyperlink"/>
                <w:noProof/>
              </w:rPr>
              <w:t xml:space="preserve"> and scarcity </w:t>
            </w:r>
            <m:oMath>
              <m:r>
                <w:rPr>
                  <w:rStyle w:val="Hyperlink"/>
                  <w:rFonts w:ascii="Cambria Math" w:hAnsi="Cambria Math"/>
                  <w:noProof/>
                </w:rPr>
                <m:t>ES</m:t>
              </m:r>
            </m:oMath>
            <w:r w:rsidR="005F7BBA" w:rsidRPr="00AC2BFB">
              <w:rPr>
                <w:rStyle w:val="Hyperlink"/>
                <w:noProof/>
              </w:rPr>
              <w:t>.</w:t>
            </w:r>
            <w:r w:rsidR="005F7BBA">
              <w:rPr>
                <w:noProof/>
                <w:webHidden/>
              </w:rPr>
              <w:tab/>
            </w:r>
            <w:r w:rsidR="005F7BBA">
              <w:rPr>
                <w:noProof/>
                <w:webHidden/>
              </w:rPr>
              <w:fldChar w:fldCharType="begin"/>
            </w:r>
            <w:r w:rsidR="005F7BBA">
              <w:rPr>
                <w:noProof/>
                <w:webHidden/>
              </w:rPr>
              <w:instrText xml:space="preserve"> PAGEREF _Toc496102978 \h </w:instrText>
            </w:r>
            <w:r w:rsidR="005F7BBA">
              <w:rPr>
                <w:noProof/>
                <w:webHidden/>
              </w:rPr>
            </w:r>
            <w:r w:rsidR="005F7BBA">
              <w:rPr>
                <w:noProof/>
                <w:webHidden/>
              </w:rPr>
              <w:fldChar w:fldCharType="separate"/>
            </w:r>
            <w:r w:rsidR="005F7BBA">
              <w:rPr>
                <w:noProof/>
                <w:webHidden/>
              </w:rPr>
              <w:t>16</w:t>
            </w:r>
            <w:r w:rsidR="005F7BBA">
              <w:rPr>
                <w:noProof/>
                <w:webHidden/>
              </w:rPr>
              <w:fldChar w:fldCharType="end"/>
            </w:r>
          </w:hyperlink>
        </w:p>
        <w:p w14:paraId="0E36CD9D" w14:textId="77777777" w:rsidR="005F7BBA" w:rsidRDefault="005F1FA8">
          <w:pPr>
            <w:pStyle w:val="TOC3"/>
            <w:tabs>
              <w:tab w:val="right" w:leader="dot" w:pos="9350"/>
            </w:tabs>
            <w:rPr>
              <w:rFonts w:eastAsiaTheme="minorEastAsia"/>
              <w:noProof/>
            </w:rPr>
          </w:pPr>
          <w:hyperlink w:anchor="_Toc496102979" w:history="1">
            <w:r w:rsidR="005F7BBA" w:rsidRPr="00AC2BFB">
              <w:rPr>
                <w:rStyle w:val="Hyperlink"/>
                <w:noProof/>
              </w:rPr>
              <w:t>City-average level of socio-political pressure</w:t>
            </w:r>
            <w:r w:rsidR="005F7BBA">
              <w:rPr>
                <w:noProof/>
                <w:webHidden/>
              </w:rPr>
              <w:tab/>
            </w:r>
            <w:r w:rsidR="005F7BBA">
              <w:rPr>
                <w:noProof/>
                <w:webHidden/>
              </w:rPr>
              <w:fldChar w:fldCharType="begin"/>
            </w:r>
            <w:r w:rsidR="005F7BBA">
              <w:rPr>
                <w:noProof/>
                <w:webHidden/>
              </w:rPr>
              <w:instrText xml:space="preserve"> PAGEREF _Toc496102979 \h </w:instrText>
            </w:r>
            <w:r w:rsidR="005F7BBA">
              <w:rPr>
                <w:noProof/>
                <w:webHidden/>
              </w:rPr>
            </w:r>
            <w:r w:rsidR="005F7BBA">
              <w:rPr>
                <w:noProof/>
                <w:webHidden/>
              </w:rPr>
              <w:fldChar w:fldCharType="separate"/>
            </w:r>
            <w:r w:rsidR="005F7BBA">
              <w:rPr>
                <w:noProof/>
                <w:webHidden/>
              </w:rPr>
              <w:t>17</w:t>
            </w:r>
            <w:r w:rsidR="005F7BBA">
              <w:rPr>
                <w:noProof/>
                <w:webHidden/>
              </w:rPr>
              <w:fldChar w:fldCharType="end"/>
            </w:r>
          </w:hyperlink>
        </w:p>
        <w:p w14:paraId="677ABC33" w14:textId="77777777" w:rsidR="005F7BBA" w:rsidRDefault="005F1FA8">
          <w:pPr>
            <w:pStyle w:val="TOC3"/>
            <w:tabs>
              <w:tab w:val="right" w:leader="dot" w:pos="9350"/>
            </w:tabs>
            <w:rPr>
              <w:rFonts w:eastAsiaTheme="minorEastAsia"/>
              <w:noProof/>
            </w:rPr>
          </w:pPr>
          <w:hyperlink w:anchor="_Toc496102980" w:history="1">
            <w:r w:rsidR="005F7BBA" w:rsidRPr="00AC2BFB">
              <w:rPr>
                <w:rStyle w:val="Hyperlink"/>
                <w:noProof/>
              </w:rPr>
              <w:t>Vulnerability index</w:t>
            </w:r>
            <w:r w:rsidR="005F7BBA">
              <w:rPr>
                <w:noProof/>
                <w:webHidden/>
              </w:rPr>
              <w:tab/>
            </w:r>
            <w:r w:rsidR="005F7BBA">
              <w:rPr>
                <w:noProof/>
                <w:webHidden/>
              </w:rPr>
              <w:fldChar w:fldCharType="begin"/>
            </w:r>
            <w:r w:rsidR="005F7BBA">
              <w:rPr>
                <w:noProof/>
                <w:webHidden/>
              </w:rPr>
              <w:instrText xml:space="preserve"> PAGEREF _Toc496102980 \h </w:instrText>
            </w:r>
            <w:r w:rsidR="005F7BBA">
              <w:rPr>
                <w:noProof/>
                <w:webHidden/>
              </w:rPr>
            </w:r>
            <w:r w:rsidR="005F7BBA">
              <w:rPr>
                <w:noProof/>
                <w:webHidden/>
              </w:rPr>
              <w:fldChar w:fldCharType="separate"/>
            </w:r>
            <w:r w:rsidR="005F7BBA">
              <w:rPr>
                <w:noProof/>
                <w:webHidden/>
              </w:rPr>
              <w:t>17</w:t>
            </w:r>
            <w:r w:rsidR="005F7BBA">
              <w:rPr>
                <w:noProof/>
                <w:webHidden/>
              </w:rPr>
              <w:fldChar w:fldCharType="end"/>
            </w:r>
          </w:hyperlink>
        </w:p>
        <w:p w14:paraId="6A92EB42" w14:textId="77777777" w:rsidR="005F7BBA" w:rsidRDefault="005F1FA8">
          <w:pPr>
            <w:pStyle w:val="TOC3"/>
            <w:tabs>
              <w:tab w:val="right" w:leader="dot" w:pos="9350"/>
            </w:tabs>
            <w:rPr>
              <w:rFonts w:eastAsiaTheme="minorEastAsia"/>
              <w:noProof/>
            </w:rPr>
          </w:pPr>
          <w:hyperlink w:anchor="_Toc496102981" w:history="1">
            <w:r w:rsidR="005F7BBA" w:rsidRPr="00AC2BFB">
              <w:rPr>
                <w:rStyle w:val="Hyperlink"/>
                <w:noProof/>
              </w:rPr>
              <w:t>Inequality in exposure</w:t>
            </w:r>
            <w:r w:rsidR="005F7BBA">
              <w:rPr>
                <w:noProof/>
                <w:webHidden/>
              </w:rPr>
              <w:tab/>
            </w:r>
            <w:r w:rsidR="005F7BBA">
              <w:rPr>
                <w:noProof/>
                <w:webHidden/>
              </w:rPr>
              <w:fldChar w:fldCharType="begin"/>
            </w:r>
            <w:r w:rsidR="005F7BBA">
              <w:rPr>
                <w:noProof/>
                <w:webHidden/>
              </w:rPr>
              <w:instrText xml:space="preserve"> PAGEREF _Toc496102981 \h </w:instrText>
            </w:r>
            <w:r w:rsidR="005F7BBA">
              <w:rPr>
                <w:noProof/>
                <w:webHidden/>
              </w:rPr>
            </w:r>
            <w:r w:rsidR="005F7BBA">
              <w:rPr>
                <w:noProof/>
                <w:webHidden/>
              </w:rPr>
              <w:fldChar w:fldCharType="separate"/>
            </w:r>
            <w:r w:rsidR="005F7BBA">
              <w:rPr>
                <w:noProof/>
                <w:webHidden/>
              </w:rPr>
              <w:t>17</w:t>
            </w:r>
            <w:r w:rsidR="005F7BBA">
              <w:rPr>
                <w:noProof/>
                <w:webHidden/>
              </w:rPr>
              <w:fldChar w:fldCharType="end"/>
            </w:r>
          </w:hyperlink>
        </w:p>
        <w:p w14:paraId="2158310C" w14:textId="77777777" w:rsidR="005F7BBA" w:rsidRDefault="005F1FA8">
          <w:pPr>
            <w:pStyle w:val="TOC3"/>
            <w:tabs>
              <w:tab w:val="right" w:leader="dot" w:pos="9350"/>
            </w:tabs>
            <w:rPr>
              <w:rFonts w:eastAsiaTheme="minorEastAsia"/>
              <w:noProof/>
            </w:rPr>
          </w:pPr>
          <w:hyperlink w:anchor="_Toc496102982" w:history="1">
            <w:r w:rsidR="005F7BBA" w:rsidRPr="00AC2BFB">
              <w:rPr>
                <w:rStyle w:val="Hyperlink"/>
                <w:noProof/>
              </w:rPr>
              <w:t>Sensitivity to policy changes</w:t>
            </w:r>
            <w:r w:rsidR="005F7BBA">
              <w:rPr>
                <w:noProof/>
                <w:webHidden/>
              </w:rPr>
              <w:tab/>
            </w:r>
            <w:r w:rsidR="005F7BBA">
              <w:rPr>
                <w:noProof/>
                <w:webHidden/>
              </w:rPr>
              <w:fldChar w:fldCharType="begin"/>
            </w:r>
            <w:r w:rsidR="005F7BBA">
              <w:rPr>
                <w:noProof/>
                <w:webHidden/>
              </w:rPr>
              <w:instrText xml:space="preserve"> PAGEREF _Toc496102982 \h </w:instrText>
            </w:r>
            <w:r w:rsidR="005F7BBA">
              <w:rPr>
                <w:noProof/>
                <w:webHidden/>
              </w:rPr>
            </w:r>
            <w:r w:rsidR="005F7BBA">
              <w:rPr>
                <w:noProof/>
                <w:webHidden/>
              </w:rPr>
              <w:fldChar w:fldCharType="separate"/>
            </w:r>
            <w:r w:rsidR="005F7BBA">
              <w:rPr>
                <w:noProof/>
                <w:webHidden/>
              </w:rPr>
              <w:t>18</w:t>
            </w:r>
            <w:r w:rsidR="005F7BBA">
              <w:rPr>
                <w:noProof/>
                <w:webHidden/>
              </w:rPr>
              <w:fldChar w:fldCharType="end"/>
            </w:r>
          </w:hyperlink>
        </w:p>
        <w:p w14:paraId="4F5E6CAE" w14:textId="77777777" w:rsidR="005F7BBA" w:rsidRDefault="005F1FA8">
          <w:pPr>
            <w:pStyle w:val="TOC1"/>
            <w:tabs>
              <w:tab w:val="right" w:leader="dot" w:pos="9350"/>
            </w:tabs>
            <w:rPr>
              <w:rFonts w:eastAsiaTheme="minorEastAsia"/>
              <w:noProof/>
            </w:rPr>
          </w:pPr>
          <w:hyperlink w:anchor="_Toc496102983" w:history="1">
            <w:r w:rsidR="005F7BBA" w:rsidRPr="00AC2BFB">
              <w:rPr>
                <w:rStyle w:val="Hyperlink"/>
                <w:noProof/>
              </w:rPr>
              <w:t>Appendix</w:t>
            </w:r>
            <w:r w:rsidR="005F7BBA">
              <w:rPr>
                <w:noProof/>
                <w:webHidden/>
              </w:rPr>
              <w:tab/>
            </w:r>
            <w:r w:rsidR="005F7BBA">
              <w:rPr>
                <w:noProof/>
                <w:webHidden/>
              </w:rPr>
              <w:fldChar w:fldCharType="begin"/>
            </w:r>
            <w:r w:rsidR="005F7BBA">
              <w:rPr>
                <w:noProof/>
                <w:webHidden/>
              </w:rPr>
              <w:instrText xml:space="preserve"> PAGEREF _Toc496102983 \h </w:instrText>
            </w:r>
            <w:r w:rsidR="005F7BBA">
              <w:rPr>
                <w:noProof/>
                <w:webHidden/>
              </w:rPr>
            </w:r>
            <w:r w:rsidR="005F7BBA">
              <w:rPr>
                <w:noProof/>
                <w:webHidden/>
              </w:rPr>
              <w:fldChar w:fldCharType="separate"/>
            </w:r>
            <w:r w:rsidR="005F7BBA">
              <w:rPr>
                <w:noProof/>
                <w:webHidden/>
              </w:rPr>
              <w:t>18</w:t>
            </w:r>
            <w:r w:rsidR="005F7BBA">
              <w:rPr>
                <w:noProof/>
                <w:webHidden/>
              </w:rPr>
              <w:fldChar w:fldCharType="end"/>
            </w:r>
          </w:hyperlink>
        </w:p>
        <w:p w14:paraId="747C2873" w14:textId="77777777" w:rsidR="005F7BBA" w:rsidRDefault="005F1FA8">
          <w:pPr>
            <w:pStyle w:val="TOC2"/>
            <w:tabs>
              <w:tab w:val="right" w:leader="dot" w:pos="9350"/>
            </w:tabs>
            <w:rPr>
              <w:rFonts w:eastAsiaTheme="minorEastAsia"/>
              <w:noProof/>
            </w:rPr>
          </w:pPr>
          <w:hyperlink w:anchor="_Toc496102984" w:history="1">
            <w:r w:rsidR="005F7BBA" w:rsidRPr="00AC2BFB">
              <w:rPr>
                <w:rStyle w:val="Hyperlink"/>
                <w:noProof/>
              </w:rPr>
              <w:t>Extensions</w:t>
            </w:r>
            <w:r w:rsidR="005F7BBA">
              <w:rPr>
                <w:noProof/>
                <w:webHidden/>
              </w:rPr>
              <w:tab/>
            </w:r>
            <w:r w:rsidR="005F7BBA">
              <w:rPr>
                <w:noProof/>
                <w:webHidden/>
              </w:rPr>
              <w:fldChar w:fldCharType="begin"/>
            </w:r>
            <w:r w:rsidR="005F7BBA">
              <w:rPr>
                <w:noProof/>
                <w:webHidden/>
              </w:rPr>
              <w:instrText xml:space="preserve"> PAGEREF _Toc496102984 \h </w:instrText>
            </w:r>
            <w:r w:rsidR="005F7BBA">
              <w:rPr>
                <w:noProof/>
                <w:webHidden/>
              </w:rPr>
            </w:r>
            <w:r w:rsidR="005F7BBA">
              <w:rPr>
                <w:noProof/>
                <w:webHidden/>
              </w:rPr>
              <w:fldChar w:fldCharType="separate"/>
            </w:r>
            <w:r w:rsidR="005F7BBA">
              <w:rPr>
                <w:noProof/>
                <w:webHidden/>
              </w:rPr>
              <w:t>18</w:t>
            </w:r>
            <w:r w:rsidR="005F7BBA">
              <w:rPr>
                <w:noProof/>
                <w:webHidden/>
              </w:rPr>
              <w:fldChar w:fldCharType="end"/>
            </w:r>
          </w:hyperlink>
        </w:p>
        <w:p w14:paraId="5A28AA6E" w14:textId="77777777" w:rsidR="005F7BBA" w:rsidRDefault="005F1FA8">
          <w:pPr>
            <w:pStyle w:val="TOC2"/>
            <w:tabs>
              <w:tab w:val="right" w:leader="dot" w:pos="9350"/>
            </w:tabs>
            <w:rPr>
              <w:rFonts w:eastAsiaTheme="minorEastAsia"/>
              <w:noProof/>
            </w:rPr>
          </w:pPr>
          <w:hyperlink w:anchor="_Toc496102985" w:history="1">
            <w:r w:rsidR="005F7BBA" w:rsidRPr="00AC2BFB">
              <w:rPr>
                <w:rStyle w:val="Hyperlink"/>
                <w:noProof/>
              </w:rPr>
              <w:t>Generating classes of neighborhoods using a k-mean clustering classification</w:t>
            </w:r>
            <w:r w:rsidR="005F7BBA">
              <w:rPr>
                <w:noProof/>
                <w:webHidden/>
              </w:rPr>
              <w:tab/>
            </w:r>
            <w:r w:rsidR="005F7BBA">
              <w:rPr>
                <w:noProof/>
                <w:webHidden/>
              </w:rPr>
              <w:fldChar w:fldCharType="begin"/>
            </w:r>
            <w:r w:rsidR="005F7BBA">
              <w:rPr>
                <w:noProof/>
                <w:webHidden/>
              </w:rPr>
              <w:instrText xml:space="preserve"> PAGEREF _Toc496102985 \h </w:instrText>
            </w:r>
            <w:r w:rsidR="005F7BBA">
              <w:rPr>
                <w:noProof/>
                <w:webHidden/>
              </w:rPr>
            </w:r>
            <w:r w:rsidR="005F7BBA">
              <w:rPr>
                <w:noProof/>
                <w:webHidden/>
              </w:rPr>
              <w:fldChar w:fldCharType="separate"/>
            </w:r>
            <w:r w:rsidR="005F7BBA">
              <w:rPr>
                <w:noProof/>
                <w:webHidden/>
              </w:rPr>
              <w:t>19</w:t>
            </w:r>
            <w:r w:rsidR="005F7BBA">
              <w:rPr>
                <w:noProof/>
                <w:webHidden/>
              </w:rPr>
              <w:fldChar w:fldCharType="end"/>
            </w:r>
          </w:hyperlink>
        </w:p>
        <w:p w14:paraId="651F121A" w14:textId="77777777" w:rsidR="005F7BBA" w:rsidRDefault="005F1FA8">
          <w:pPr>
            <w:pStyle w:val="TOC2"/>
            <w:tabs>
              <w:tab w:val="right" w:leader="dot" w:pos="9350"/>
            </w:tabs>
            <w:rPr>
              <w:rFonts w:eastAsiaTheme="minorEastAsia"/>
              <w:noProof/>
            </w:rPr>
          </w:pPr>
          <w:hyperlink w:anchor="_Toc496102986" w:history="1">
            <w:r w:rsidR="005F7BBA" w:rsidRPr="00AC2BFB">
              <w:rPr>
                <w:rStyle w:val="Hyperlink"/>
                <w:noProof/>
              </w:rPr>
              <w:t>GIS pre-processing information</w:t>
            </w:r>
            <w:r w:rsidR="005F7BBA">
              <w:rPr>
                <w:noProof/>
                <w:webHidden/>
              </w:rPr>
              <w:tab/>
            </w:r>
            <w:r w:rsidR="005F7BBA">
              <w:rPr>
                <w:noProof/>
                <w:webHidden/>
              </w:rPr>
              <w:fldChar w:fldCharType="begin"/>
            </w:r>
            <w:r w:rsidR="005F7BBA">
              <w:rPr>
                <w:noProof/>
                <w:webHidden/>
              </w:rPr>
              <w:instrText xml:space="preserve"> PAGEREF _Toc496102986 \h </w:instrText>
            </w:r>
            <w:r w:rsidR="005F7BBA">
              <w:rPr>
                <w:noProof/>
                <w:webHidden/>
              </w:rPr>
            </w:r>
            <w:r w:rsidR="005F7BBA">
              <w:rPr>
                <w:noProof/>
                <w:webHidden/>
              </w:rPr>
              <w:fldChar w:fldCharType="separate"/>
            </w:r>
            <w:r w:rsidR="005F7BBA">
              <w:rPr>
                <w:noProof/>
                <w:webHidden/>
              </w:rPr>
              <w:t>19</w:t>
            </w:r>
            <w:r w:rsidR="005F7BBA">
              <w:rPr>
                <w:noProof/>
                <w:webHidden/>
              </w:rPr>
              <w:fldChar w:fldCharType="end"/>
            </w:r>
          </w:hyperlink>
        </w:p>
        <w:p w14:paraId="74066EF8" w14:textId="77777777" w:rsidR="005F7BBA" w:rsidRDefault="005F1FA8">
          <w:pPr>
            <w:pStyle w:val="TOC2"/>
            <w:tabs>
              <w:tab w:val="right" w:leader="dot" w:pos="9350"/>
            </w:tabs>
            <w:rPr>
              <w:rFonts w:eastAsiaTheme="minorEastAsia"/>
              <w:noProof/>
            </w:rPr>
          </w:pPr>
          <w:hyperlink w:anchor="_Toc496102987" w:history="1">
            <w:r w:rsidR="005F7BBA" w:rsidRPr="00AC2BFB">
              <w:rPr>
                <w:rStyle w:val="Hyperlink"/>
                <w:noProof/>
              </w:rPr>
              <w:t>Instructions to create new type of agents and actions</w:t>
            </w:r>
            <w:r w:rsidR="005F7BBA">
              <w:rPr>
                <w:noProof/>
                <w:webHidden/>
              </w:rPr>
              <w:tab/>
            </w:r>
            <w:r w:rsidR="005F7BBA">
              <w:rPr>
                <w:noProof/>
                <w:webHidden/>
              </w:rPr>
              <w:fldChar w:fldCharType="begin"/>
            </w:r>
            <w:r w:rsidR="005F7BBA">
              <w:rPr>
                <w:noProof/>
                <w:webHidden/>
              </w:rPr>
              <w:instrText xml:space="preserve"> PAGEREF _Toc496102987 \h </w:instrText>
            </w:r>
            <w:r w:rsidR="005F7BBA">
              <w:rPr>
                <w:noProof/>
                <w:webHidden/>
              </w:rPr>
            </w:r>
            <w:r w:rsidR="005F7BBA">
              <w:rPr>
                <w:noProof/>
                <w:webHidden/>
              </w:rPr>
              <w:fldChar w:fldCharType="separate"/>
            </w:r>
            <w:r w:rsidR="005F7BBA">
              <w:rPr>
                <w:noProof/>
                <w:webHidden/>
              </w:rPr>
              <w:t>19</w:t>
            </w:r>
            <w:r w:rsidR="005F7BBA">
              <w:rPr>
                <w:noProof/>
                <w:webHidden/>
              </w:rPr>
              <w:fldChar w:fldCharType="end"/>
            </w:r>
          </w:hyperlink>
        </w:p>
        <w:p w14:paraId="35DC2624" w14:textId="77777777" w:rsidR="005F7BBA" w:rsidRDefault="005F1FA8">
          <w:pPr>
            <w:pStyle w:val="TOC2"/>
            <w:tabs>
              <w:tab w:val="right" w:leader="dot" w:pos="9350"/>
            </w:tabs>
            <w:rPr>
              <w:rFonts w:eastAsiaTheme="minorEastAsia"/>
              <w:noProof/>
            </w:rPr>
          </w:pPr>
          <w:hyperlink w:anchor="_Toc496102988" w:history="1">
            <w:r w:rsidR="005F7BBA" w:rsidRPr="00AC2BFB">
              <w:rPr>
                <w:rStyle w:val="Hyperlink"/>
                <w:noProof/>
              </w:rPr>
              <w:t>Create actions as agents</w:t>
            </w:r>
            <w:r w:rsidR="005F7BBA">
              <w:rPr>
                <w:noProof/>
                <w:webHidden/>
              </w:rPr>
              <w:tab/>
            </w:r>
            <w:r w:rsidR="005F7BBA">
              <w:rPr>
                <w:noProof/>
                <w:webHidden/>
              </w:rPr>
              <w:fldChar w:fldCharType="begin"/>
            </w:r>
            <w:r w:rsidR="005F7BBA">
              <w:rPr>
                <w:noProof/>
                <w:webHidden/>
              </w:rPr>
              <w:instrText xml:space="preserve"> PAGEREF _Toc496102988 \h </w:instrText>
            </w:r>
            <w:r w:rsidR="005F7BBA">
              <w:rPr>
                <w:noProof/>
                <w:webHidden/>
              </w:rPr>
            </w:r>
            <w:r w:rsidR="005F7BBA">
              <w:rPr>
                <w:noProof/>
                <w:webHidden/>
              </w:rPr>
              <w:fldChar w:fldCharType="separate"/>
            </w:r>
            <w:r w:rsidR="005F7BBA">
              <w:rPr>
                <w:noProof/>
                <w:webHidden/>
              </w:rPr>
              <w:t>19</w:t>
            </w:r>
            <w:r w:rsidR="005F7BBA">
              <w:rPr>
                <w:noProof/>
                <w:webHidden/>
              </w:rPr>
              <w:fldChar w:fldCharType="end"/>
            </w:r>
          </w:hyperlink>
        </w:p>
        <w:p w14:paraId="59B00B44" w14:textId="77777777" w:rsidR="005F7BBA" w:rsidRDefault="005F1FA8">
          <w:pPr>
            <w:pStyle w:val="TOC3"/>
            <w:tabs>
              <w:tab w:val="right" w:leader="dot" w:pos="9350"/>
            </w:tabs>
            <w:rPr>
              <w:rFonts w:eastAsiaTheme="minorEastAsia"/>
              <w:noProof/>
            </w:rPr>
          </w:pPr>
          <w:hyperlink w:anchor="_Toc496102989" w:history="1">
            <w:r w:rsidR="005F7BBA" w:rsidRPr="00AC2BFB">
              <w:rPr>
                <w:rStyle w:val="Hyperlink"/>
                <w:noProof/>
              </w:rPr>
              <w:t>Set value variables new agents</w:t>
            </w:r>
            <w:r w:rsidR="005F7BBA">
              <w:rPr>
                <w:noProof/>
                <w:webHidden/>
              </w:rPr>
              <w:tab/>
            </w:r>
            <w:r w:rsidR="005F7BBA">
              <w:rPr>
                <w:noProof/>
                <w:webHidden/>
              </w:rPr>
              <w:fldChar w:fldCharType="begin"/>
            </w:r>
            <w:r w:rsidR="005F7BBA">
              <w:rPr>
                <w:noProof/>
                <w:webHidden/>
              </w:rPr>
              <w:instrText xml:space="preserve"> PAGEREF _Toc496102989 \h </w:instrText>
            </w:r>
            <w:r w:rsidR="005F7BBA">
              <w:rPr>
                <w:noProof/>
                <w:webHidden/>
              </w:rPr>
            </w:r>
            <w:r w:rsidR="005F7BBA">
              <w:rPr>
                <w:noProof/>
                <w:webHidden/>
              </w:rPr>
              <w:fldChar w:fldCharType="separate"/>
            </w:r>
            <w:r w:rsidR="005F7BBA">
              <w:rPr>
                <w:noProof/>
                <w:webHidden/>
              </w:rPr>
              <w:t>19</w:t>
            </w:r>
            <w:r w:rsidR="005F7BBA">
              <w:rPr>
                <w:noProof/>
                <w:webHidden/>
              </w:rPr>
              <w:fldChar w:fldCharType="end"/>
            </w:r>
          </w:hyperlink>
        </w:p>
        <w:p w14:paraId="52611DC5" w14:textId="77777777" w:rsidR="008E4BF7" w:rsidRDefault="008E4BF7">
          <w:r>
            <w:rPr>
              <w:b/>
              <w:bCs/>
              <w:noProof/>
            </w:rPr>
            <w:fldChar w:fldCharType="end"/>
          </w:r>
        </w:p>
      </w:sdtContent>
    </w:sdt>
    <w:p w14:paraId="4C214A46" w14:textId="342B39B8" w:rsidR="000B320E" w:rsidRDefault="000B320E">
      <w:pPr>
        <w:rPr>
          <w:rFonts w:asciiTheme="majorHAnsi" w:eastAsiaTheme="majorEastAsia" w:hAnsiTheme="majorHAnsi" w:cstheme="majorBidi"/>
          <w:color w:val="2E74B5" w:themeColor="accent1" w:themeShade="BF"/>
          <w:sz w:val="32"/>
          <w:szCs w:val="32"/>
        </w:rPr>
      </w:pPr>
      <w:r>
        <w:br w:type="page"/>
      </w:r>
    </w:p>
    <w:p w14:paraId="72BFDEE3" w14:textId="77777777" w:rsidR="00FC1004" w:rsidRDefault="008E4BF7" w:rsidP="008E4BF7">
      <w:pPr>
        <w:pStyle w:val="Heading1"/>
      </w:pPr>
      <w:bookmarkStart w:id="0" w:name="_Toc496102942"/>
      <w:r>
        <w:lastRenderedPageBreak/>
        <w:t>Introduction</w:t>
      </w:r>
      <w:bookmarkEnd w:id="0"/>
    </w:p>
    <w:p w14:paraId="281550D9" w14:textId="77777777" w:rsidR="00224281" w:rsidRDefault="00224281" w:rsidP="00224281">
      <w:pPr>
        <w:ind w:firstLine="720"/>
      </w:pPr>
    </w:p>
    <w:p w14:paraId="2276686D" w14:textId="6F71A747" w:rsidR="002F10FC" w:rsidRDefault="000B0282" w:rsidP="00AA7978">
      <w:pPr>
        <w:ind w:firstLine="720"/>
      </w:pPr>
      <w:r>
        <w:t>This document describe</w:t>
      </w:r>
      <w:r w:rsidR="00CE13AA">
        <w:t>s</w:t>
      </w:r>
      <w:r>
        <w:t xml:space="preserve"> </w:t>
      </w:r>
      <w:r w:rsidR="006062D5">
        <w:t>the</w:t>
      </w:r>
      <w:r>
        <w:t xml:space="preserve"> detail</w:t>
      </w:r>
      <w:r w:rsidR="006062D5">
        <w:t>s</w:t>
      </w:r>
      <w:r>
        <w:t xml:space="preserve"> </w:t>
      </w:r>
      <w:r w:rsidR="006062D5">
        <w:t xml:space="preserve">of </w:t>
      </w:r>
      <w:r>
        <w:t xml:space="preserve">the </w:t>
      </w:r>
      <w:r w:rsidR="006062D5">
        <w:t>A</w:t>
      </w:r>
      <w:r w:rsidR="008D109A">
        <w:t xml:space="preserve">gent based model of the MEGADAPT </w:t>
      </w:r>
      <w:r w:rsidR="007348A8">
        <w:t>project</w:t>
      </w:r>
      <w:r w:rsidR="00F2187A">
        <w:t>.</w:t>
      </w:r>
      <w:r w:rsidR="006062D5">
        <w:t xml:space="preserve"> </w:t>
      </w:r>
      <w:r w:rsidR="00224281">
        <w:t xml:space="preserve">The model </w:t>
      </w:r>
      <w:r w:rsidR="00483DD2">
        <w:t xml:space="preserve">simulates </w:t>
      </w:r>
      <w:r w:rsidR="00AA7978">
        <w:t xml:space="preserve">the </w:t>
      </w:r>
      <w:r w:rsidR="006062D5">
        <w:t xml:space="preserve">coupling between biophysical processes and the </w:t>
      </w:r>
      <w:r w:rsidR="00F2187A">
        <w:t>decision</w:t>
      </w:r>
      <w:r w:rsidR="006062D5">
        <w:t xml:space="preserve">s of residents and </w:t>
      </w:r>
      <w:r w:rsidR="007D5707">
        <w:t xml:space="preserve">the water authority </w:t>
      </w:r>
      <w:r w:rsidR="006062D5">
        <w:t xml:space="preserve">of Mexico City. The aim of the model is to investigate the consequences of this coupling on the spatial distribution of socio-hydrological vulnerability in Mexico City. The model </w:t>
      </w:r>
      <w:r w:rsidR="007D5707">
        <w:t>simulate</w:t>
      </w:r>
      <w:r w:rsidR="009764B0">
        <w:t>s</w:t>
      </w:r>
      <w:r w:rsidR="006062D5">
        <w:t xml:space="preserve"> decisions on investments </w:t>
      </w:r>
      <w:r w:rsidR="007D5707">
        <w:t xml:space="preserve">in </w:t>
      </w:r>
      <w:r w:rsidR="006062D5">
        <w:t xml:space="preserve">infrastructure by the </w:t>
      </w:r>
      <w:r w:rsidR="00AA7978">
        <w:t>water authorit</w:t>
      </w:r>
      <w:r w:rsidR="007D5707">
        <w:t>y</w:t>
      </w:r>
      <w:r w:rsidR="00AA7978">
        <w:t xml:space="preserve"> </w:t>
      </w:r>
      <w:r w:rsidR="006062D5">
        <w:t xml:space="preserve">agents, which </w:t>
      </w:r>
      <w:r w:rsidR="009764B0">
        <w:t xml:space="preserve">is </w:t>
      </w:r>
      <w:r w:rsidR="006062D5">
        <w:t xml:space="preserve">done by </w:t>
      </w:r>
      <w:r w:rsidR="00F2187A">
        <w:t xml:space="preserve">evaluating the </w:t>
      </w:r>
      <w:r w:rsidR="00483DD2">
        <w:t xml:space="preserve">condition of the </w:t>
      </w:r>
      <w:r w:rsidR="00F2187A">
        <w:t xml:space="preserve">landscape </w:t>
      </w:r>
      <w:r w:rsidR="00AA7978">
        <w:t xml:space="preserve">across the </w:t>
      </w:r>
      <w:r w:rsidR="00A228C0">
        <w:t>neighborhood</w:t>
      </w:r>
      <w:r w:rsidR="00AA7978">
        <w:t>s</w:t>
      </w:r>
      <w:r w:rsidR="00D300B9">
        <w:t>. These investments in turn tri</w:t>
      </w:r>
      <w:r w:rsidR="009764B0">
        <w:t>g</w:t>
      </w:r>
      <w:r w:rsidR="00D300B9">
        <w:t xml:space="preserve">ger actions </w:t>
      </w:r>
      <w:r w:rsidR="00483DD2">
        <w:t xml:space="preserve">in selected </w:t>
      </w:r>
      <w:r w:rsidR="00A228C0">
        <w:t>neighborhood</w:t>
      </w:r>
      <w:r w:rsidR="008D25BC">
        <w:t xml:space="preserve">s. These actions </w:t>
      </w:r>
      <w:r w:rsidR="009764B0">
        <w:t xml:space="preserve">then </w:t>
      </w:r>
      <w:r w:rsidR="00483DD2">
        <w:t xml:space="preserve">influence the condition of the </w:t>
      </w:r>
      <w:r w:rsidR="00623CF4">
        <w:t xml:space="preserve">socio-political and physical </w:t>
      </w:r>
      <w:r w:rsidR="007D5707">
        <w:t>attributes</w:t>
      </w:r>
      <w:r w:rsidR="00D300B9">
        <w:t xml:space="preserve"> in the landscape </w:t>
      </w:r>
      <w:r w:rsidR="00483DD2">
        <w:t xml:space="preserve">that </w:t>
      </w:r>
      <w:r w:rsidR="008D25BC">
        <w:t xml:space="preserve">in turn modify </w:t>
      </w:r>
      <w:r w:rsidR="00F2187A">
        <w:t xml:space="preserve">the </w:t>
      </w:r>
      <w:r w:rsidR="00D300B9">
        <w:t xml:space="preserve">biophysical condition that influence the production of </w:t>
      </w:r>
      <w:r w:rsidR="00483DD2">
        <w:t>risk to infrastructure hazards</w:t>
      </w:r>
      <w:r w:rsidR="00F2187A">
        <w:t xml:space="preserve">. </w:t>
      </w:r>
    </w:p>
    <w:p w14:paraId="4F9C1D25" w14:textId="40528DFE" w:rsidR="005F1FA8" w:rsidRDefault="002F10FC" w:rsidP="005F1FA8">
      <w:pPr>
        <w:ind w:firstLine="720"/>
      </w:pPr>
      <w:r>
        <w:t xml:space="preserve">The decision making process of the water authorities involve the identification and selection of </w:t>
      </w:r>
      <w:r w:rsidR="00A228C0">
        <w:t>neighborhood</w:t>
      </w:r>
      <w:r>
        <w:t xml:space="preserve">s that need investments. This prioritization of </w:t>
      </w:r>
      <w:r w:rsidR="00A228C0">
        <w:t>neighborhood</w:t>
      </w:r>
      <w:r>
        <w:t xml:space="preserve"> for investments is rooted in computing a multi-criteria metric in which the actor evaluate the landscape based on a set of criteria that are </w:t>
      </w:r>
      <w:r w:rsidR="007D5707">
        <w:t>weight</w:t>
      </w:r>
      <w:r>
        <w:t xml:space="preserve"> differently in the decision, based on the priorities of the actors. To compute the multi-criteria metric the model relay heavily on empirical data</w:t>
      </w:r>
      <w:r w:rsidR="00224281">
        <w:t xml:space="preserve"> derived from mental models </w:t>
      </w:r>
      <w:r w:rsidR="00623CF4">
        <w:t xml:space="preserve">and translated into a </w:t>
      </w:r>
      <w:r w:rsidR="00224281">
        <w:t>multi</w:t>
      </w:r>
      <w:r w:rsidR="00AA7978">
        <w:t>-</w:t>
      </w:r>
      <w:r w:rsidR="00224281">
        <w:t xml:space="preserve">criteria decision </w:t>
      </w:r>
      <w:r w:rsidR="00623CF4">
        <w:t>framework</w:t>
      </w:r>
      <w:r w:rsidR="007D5707">
        <w:t>, which are inputs to the model</w:t>
      </w:r>
      <w:r w:rsidR="00224281">
        <w:t>.</w:t>
      </w:r>
      <w:r w:rsidR="009764B0">
        <w:t xml:space="preserve"> </w:t>
      </w:r>
      <w:r w:rsidR="008D25BC">
        <w:t xml:space="preserve">The </w:t>
      </w:r>
      <w:r w:rsidR="007D5707">
        <w:t>decision</w:t>
      </w:r>
      <w:r>
        <w:t xml:space="preserve">-making process of the </w:t>
      </w:r>
      <w:r w:rsidR="008D25BC">
        <w:t xml:space="preserve">residents </w:t>
      </w:r>
      <w:r>
        <w:t>is also done via a multi-criteria decision metri</w:t>
      </w:r>
      <w:r w:rsidR="007D5707">
        <w:t>c</w:t>
      </w:r>
      <w:r>
        <w:t>, but i</w:t>
      </w:r>
      <w:r w:rsidR="009764B0">
        <w:t>n</w:t>
      </w:r>
      <w:r>
        <w:t xml:space="preserve"> this case the evaluation is only in the</w:t>
      </w:r>
      <w:r w:rsidR="009764B0">
        <w:t>ir</w:t>
      </w:r>
      <w:r>
        <w:t xml:space="preserve"> </w:t>
      </w:r>
      <w:r w:rsidR="00A228C0">
        <w:t>neighborhood</w:t>
      </w:r>
      <w:r>
        <w:t xml:space="preserve"> and the action taken </w:t>
      </w:r>
      <w:r w:rsidR="008D25BC">
        <w:t>modif</w:t>
      </w:r>
      <w:r>
        <w:t>ies</w:t>
      </w:r>
      <w:r w:rsidR="008D25BC">
        <w:t xml:space="preserve"> </w:t>
      </w:r>
      <w:r w:rsidR="009764B0">
        <w:t>only those local attributes</w:t>
      </w:r>
      <w:r>
        <w:t>.</w:t>
      </w:r>
      <w:r w:rsidR="00C81C72">
        <w:t xml:space="preserve"> </w:t>
      </w:r>
      <w:r w:rsidR="005F1FA8">
        <w:t>Figure 1 shows an overview of the basic processes included in the model.</w:t>
      </w:r>
    </w:p>
    <w:p w14:paraId="26A6A3F1" w14:textId="3AFB5C09" w:rsidR="008D25BC" w:rsidRDefault="008D25BC" w:rsidP="009764B0">
      <w:pPr>
        <w:ind w:firstLine="720"/>
      </w:pPr>
    </w:p>
    <w:p w14:paraId="0ABCD8C8" w14:textId="77F3D853" w:rsidR="00AA7978" w:rsidRDefault="00623CF4" w:rsidP="00AA7978">
      <w:pPr>
        <w:ind w:firstLine="720"/>
      </w:pPr>
      <w:r>
        <w:t>The current version incorporates stochastic simulations of weekly water supply and annual production of floods in the city</w:t>
      </w:r>
      <w:r w:rsidR="00EE7AC4">
        <w:t xml:space="preserve"> based on empirical observation of the events</w:t>
      </w:r>
      <w:r>
        <w:t xml:space="preserve">. </w:t>
      </w:r>
    </w:p>
    <w:p w14:paraId="74067DB7" w14:textId="183CED06" w:rsidR="00623CF4" w:rsidRDefault="00AA7978" w:rsidP="00C225EF">
      <w:pPr>
        <w:ind w:firstLine="720"/>
      </w:pPr>
      <w:r>
        <w:t xml:space="preserve">With the </w:t>
      </w:r>
      <w:r w:rsidR="00F2187A">
        <w:t xml:space="preserve">model </w:t>
      </w:r>
      <w:r>
        <w:t xml:space="preserve">we </w:t>
      </w:r>
      <w:r w:rsidR="00F2187A">
        <w:t xml:space="preserve">aim to investigate the </w:t>
      </w:r>
      <w:r w:rsidR="00623CF4">
        <w:t xml:space="preserve">dilemmas and spatial patterns of </w:t>
      </w:r>
      <w:r w:rsidR="00F2187A">
        <w:t xml:space="preserve">vulnerability to </w:t>
      </w:r>
      <w:r>
        <w:t xml:space="preserve">infrastructure </w:t>
      </w:r>
      <w:r w:rsidR="00F2187A">
        <w:t>hazards</w:t>
      </w:r>
      <w:r>
        <w:t xml:space="preserve"> that emerge due to the actions </w:t>
      </w:r>
      <w:r w:rsidR="00EE7AC4">
        <w:t xml:space="preserve">and </w:t>
      </w:r>
      <w:r w:rsidR="000A4713">
        <w:t>decision</w:t>
      </w:r>
      <w:r w:rsidR="00EE7AC4">
        <w:t xml:space="preserve">-making process </w:t>
      </w:r>
      <w:r>
        <w:t>of the agents</w:t>
      </w:r>
      <w:r w:rsidR="00F2187A">
        <w:t>.</w:t>
      </w:r>
    </w:p>
    <w:p w14:paraId="745DABAF" w14:textId="5881D4E9" w:rsidR="00C225EF" w:rsidRDefault="00C225EF" w:rsidP="00C225EF">
      <w:pPr>
        <w:ind w:firstLine="720"/>
      </w:pPr>
      <w:r>
        <w:t xml:space="preserve">The advantage of </w:t>
      </w:r>
      <w:r w:rsidR="005261FE">
        <w:t>N</w:t>
      </w:r>
      <w:r>
        <w:t>etlogo is its versatility to develop agents as objects, which allow to define actors their actions and the infrastructure systems as separate computational entities. This provide flexibility for creating association between agents. This allow the developer the flexibility to consider new interaction between actors, or incorporate new agents follow simple protocols.</w:t>
      </w:r>
    </w:p>
    <w:p w14:paraId="4DFD4D88" w14:textId="394C7681" w:rsidR="00061C29" w:rsidRDefault="00EA2710" w:rsidP="00061C29">
      <w:r>
        <w:t xml:space="preserve">Version: </w:t>
      </w:r>
      <w:r w:rsidR="00061C29">
        <w:t xml:space="preserve">The </w:t>
      </w:r>
      <w:r w:rsidR="007046E4">
        <w:t xml:space="preserve">current version of the </w:t>
      </w:r>
      <w:r w:rsidR="00061C29">
        <w:t>model is</w:t>
      </w:r>
      <w:r w:rsidR="00C471D7">
        <w:t xml:space="preserve"> constructed in Netlogo V </w:t>
      </w:r>
      <w:r w:rsidR="006F3263">
        <w:t>6</w:t>
      </w:r>
      <w:r w:rsidR="00C471D7">
        <w:t>.2.1</w:t>
      </w:r>
      <w:r w:rsidR="00D94C2F">
        <w:t>.</w:t>
      </w:r>
    </w:p>
    <w:p w14:paraId="5E8AACF7" w14:textId="77777777" w:rsidR="00AA7978" w:rsidRDefault="00AA7978" w:rsidP="006B4CBF"/>
    <w:p w14:paraId="54CF8E57" w14:textId="6B42DB6A" w:rsidR="005F1FA8" w:rsidRDefault="005F1FA8" w:rsidP="005F1FA8">
      <w:pPr>
        <w:jc w:val="center"/>
      </w:pPr>
      <w:r>
        <w:rPr>
          <w:noProof/>
        </w:rPr>
        <w:lastRenderedPageBreak/>
        <w:drawing>
          <wp:inline distT="0" distB="0" distL="0" distR="0" wp14:anchorId="7EE862B9" wp14:editId="1E934C3D">
            <wp:extent cx="3632200" cy="20431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34570" cy="2044446"/>
                    </a:xfrm>
                    <a:prstGeom prst="rect">
                      <a:avLst/>
                    </a:prstGeom>
                  </pic:spPr>
                </pic:pic>
              </a:graphicData>
            </a:graphic>
          </wp:inline>
        </w:drawing>
      </w:r>
    </w:p>
    <w:p w14:paraId="3A1E29B5" w14:textId="17CC0CBC" w:rsidR="005F1FA8" w:rsidRDefault="005F1FA8" w:rsidP="005F1FA8">
      <w:pPr>
        <w:jc w:val="center"/>
      </w:pPr>
      <w:r>
        <w:t>Figure 1: Overview of the Agent-based model</w:t>
      </w:r>
    </w:p>
    <w:p w14:paraId="0A114D4F" w14:textId="77777777" w:rsidR="005F1FA8" w:rsidRDefault="005F1FA8" w:rsidP="006B4CBF"/>
    <w:p w14:paraId="15E463B7" w14:textId="77777777" w:rsidR="00A77F61" w:rsidRDefault="0041119E" w:rsidP="008E4BF7">
      <w:pPr>
        <w:pStyle w:val="Heading1"/>
      </w:pPr>
      <w:bookmarkStart w:id="1" w:name="_Toc496102943"/>
      <w:r>
        <w:t>Agents</w:t>
      </w:r>
      <w:r w:rsidR="00CE13AA">
        <w:t>, actions and scale</w:t>
      </w:r>
      <w:bookmarkEnd w:id="1"/>
    </w:p>
    <w:p w14:paraId="75D22EEE" w14:textId="77777777" w:rsidR="00FF171A" w:rsidRDefault="00FF171A" w:rsidP="000B0282"/>
    <w:p w14:paraId="5DC7E901" w14:textId="4D130DC1" w:rsidR="00484C2C" w:rsidRPr="00484C2C" w:rsidRDefault="006C3774" w:rsidP="00484C2C">
      <w:pPr>
        <w:ind w:firstLine="720"/>
      </w:pPr>
      <w:r>
        <w:t>T</w:t>
      </w:r>
      <w:r w:rsidR="005F1FA8">
        <w:t>hree</w:t>
      </w:r>
      <w:r>
        <w:t xml:space="preserve"> </w:t>
      </w:r>
      <w:r w:rsidR="00A77F61">
        <w:t>types of agents</w:t>
      </w:r>
      <w:r w:rsidR="0041119E">
        <w:t xml:space="preserve"> are incorporated in the model:  </w:t>
      </w:r>
      <w:r>
        <w:t xml:space="preserve">Water </w:t>
      </w:r>
      <w:r w:rsidR="0041119E">
        <w:t>operator</w:t>
      </w:r>
      <w:r>
        <w:t>s</w:t>
      </w:r>
      <w:r w:rsidR="005F1FA8">
        <w:t xml:space="preserve">, </w:t>
      </w:r>
      <w:r w:rsidR="00A8414E">
        <w:t>residents</w:t>
      </w:r>
      <w:r w:rsidR="005F1FA8">
        <w:t xml:space="preserve"> and infrastructure systems</w:t>
      </w:r>
      <w:r w:rsidR="0055457B">
        <w:t xml:space="preserve">. </w:t>
      </w:r>
      <w:r>
        <w:t xml:space="preserve"> </w:t>
      </w:r>
      <w:r w:rsidR="00484C2C">
        <w:t xml:space="preserve">Resident are located in </w:t>
      </w:r>
      <w:r w:rsidR="00A228C0">
        <w:t>neighborhood</w:t>
      </w:r>
      <w:r w:rsidR="00484C2C">
        <w:t xml:space="preserve">s. Each </w:t>
      </w:r>
      <w:r w:rsidR="00A228C0">
        <w:t>neighborhood</w:t>
      </w:r>
      <w:r w:rsidR="00484C2C" w:rsidRPr="00484C2C">
        <w:t xml:space="preserve"> is indexed using </w:t>
      </w:r>
      <w:r w:rsidR="00484C2C">
        <w:t xml:space="preserve">symbol </w:t>
      </w:r>
      <m:oMath>
        <m:r>
          <w:rPr>
            <w:rFonts w:ascii="Cambria Math" w:hAnsi="Cambria Math"/>
          </w:rPr>
          <m:t>j</m:t>
        </m:r>
      </m:oMath>
      <w:r w:rsidR="00484C2C" w:rsidRPr="00484C2C">
        <w:t xml:space="preserve"> and the </w:t>
      </w:r>
      <w:r w:rsidR="00484C2C">
        <w:t>t</w:t>
      </w:r>
      <w:r w:rsidR="00484C2C" w:rsidRPr="00484C2C">
        <w:t xml:space="preserve">otal number of </w:t>
      </w:r>
      <w:r w:rsidR="00A228C0">
        <w:t>neighborhood</w:t>
      </w:r>
      <w:r w:rsidR="00484C2C">
        <w:t>s</w:t>
      </w:r>
      <w:r w:rsidR="00484C2C" w:rsidRPr="00484C2C">
        <w:t xml:space="preserve"> by </w:t>
      </w:r>
      <w:r w:rsidR="00F71A94">
        <w:t xml:space="preserve">symbol </w:t>
      </w:r>
      <m:oMath>
        <m:r>
          <w:rPr>
            <w:rFonts w:ascii="Cambria Math" w:hAnsi="Cambria Math"/>
          </w:rPr>
          <m:t>J</m:t>
        </m:r>
      </m:oMath>
      <w:r w:rsidR="00484C2C" w:rsidRPr="00484C2C">
        <w:t>.</w:t>
      </w:r>
      <w:r w:rsidR="00484C2C">
        <w:t xml:space="preserve"> </w:t>
      </w:r>
      <w:r w:rsidR="00C225EF">
        <w:t xml:space="preserve">Infrastructure systems </w:t>
      </w:r>
      <w:r w:rsidR="005F1FA8">
        <w:t xml:space="preserve">are also consider as agents when </w:t>
      </w:r>
      <w:r w:rsidR="00C225EF">
        <w:t>they are define</w:t>
      </w:r>
      <w:r w:rsidR="005F1FA8">
        <w:t>d</w:t>
      </w:r>
      <w:r w:rsidR="00C225EF">
        <w:t xml:space="preserve"> </w:t>
      </w:r>
      <w:r w:rsidR="005F1FA8">
        <w:t xml:space="preserve">as object, with properties and methods </w:t>
      </w:r>
      <w:r w:rsidR="00C225EF">
        <w:t xml:space="preserve">similar </w:t>
      </w:r>
      <w:r w:rsidR="005F1FA8">
        <w:t>to those of other agents</w:t>
      </w:r>
      <w:r w:rsidR="00C225EF">
        <w:t xml:space="preserve">. </w:t>
      </w:r>
    </w:p>
    <w:p w14:paraId="4C901703" w14:textId="4FFBDE04" w:rsidR="00D17177" w:rsidRDefault="00455827" w:rsidP="006C3774">
      <w:pPr>
        <w:ind w:firstLine="720"/>
      </w:pPr>
      <w:r>
        <w:t>W</w:t>
      </w:r>
      <w:r w:rsidR="006C3774">
        <w:t xml:space="preserve">ater </w:t>
      </w:r>
      <w:r w:rsidR="000B0282">
        <w:t>operator</w:t>
      </w:r>
      <w:r>
        <w:t>s</w:t>
      </w:r>
      <w:r w:rsidR="000B0282">
        <w:t xml:space="preserve"> </w:t>
      </w:r>
      <w:r w:rsidR="006F3263">
        <w:t>make</w:t>
      </w:r>
      <w:r>
        <w:t xml:space="preserve"> </w:t>
      </w:r>
      <w:r w:rsidR="006C3774">
        <w:t>invest</w:t>
      </w:r>
      <w:r w:rsidR="006F3263">
        <w:t>ments</w:t>
      </w:r>
      <w:r>
        <w:t xml:space="preserve"> </w:t>
      </w:r>
      <w:r w:rsidR="00994282">
        <w:t xml:space="preserve">on </w:t>
      </w:r>
      <w:r w:rsidR="006B4CBF">
        <w:t xml:space="preserve">different </w:t>
      </w:r>
      <w:r w:rsidR="00994282">
        <w:t xml:space="preserve">infrastructure </w:t>
      </w:r>
      <w:r w:rsidR="006C3774">
        <w:t>system</w:t>
      </w:r>
      <w:r w:rsidR="006B4CBF">
        <w:t>s</w:t>
      </w:r>
      <w:r w:rsidR="009E3E10">
        <w:t>,</w:t>
      </w:r>
      <w:r w:rsidR="00F71A94">
        <w:rPr>
          <w:rFonts w:eastAsiaTheme="minorEastAsia"/>
        </w:rPr>
        <w:t xml:space="preserve"> </w:t>
      </w:r>
      <m:oMath>
        <m:r>
          <w:rPr>
            <w:rFonts w:ascii="Cambria Math" w:hAnsi="Cambria Math"/>
          </w:rPr>
          <m:t>v</m:t>
        </m:r>
      </m:oMath>
      <w:r w:rsidR="006B4CBF" w:rsidRPr="006B4CBF">
        <w:t xml:space="preserve"> </w:t>
      </w:r>
      <w:r w:rsidR="006B4CBF">
        <w:t xml:space="preserve">in selected </w:t>
      </w:r>
      <w:r w:rsidR="00A228C0">
        <w:t>neighborhood</w:t>
      </w:r>
      <w:r w:rsidR="006B4CBF">
        <w:t>s</w:t>
      </w:r>
      <w:r>
        <w:t>. Th</w:t>
      </w:r>
      <w:r w:rsidR="006F3263">
        <w:t>ese</w:t>
      </w:r>
      <w:r>
        <w:t xml:space="preserve"> investments </w:t>
      </w:r>
      <w:r w:rsidR="00994282">
        <w:t xml:space="preserve">are related to the actions </w:t>
      </w:r>
      <w:r w:rsidR="005B11E4">
        <w:t>of: 1)</w:t>
      </w:r>
      <w:r w:rsidR="00D346D4">
        <w:t xml:space="preserve"> repairs and </w:t>
      </w:r>
      <w:r w:rsidR="006F3263">
        <w:t>maintenance</w:t>
      </w:r>
      <w:r w:rsidR="00994282">
        <w:t>,</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6F3263">
        <w:t>,</w:t>
      </w:r>
      <w:r>
        <w:t xml:space="preserve"> </w:t>
      </w:r>
      <w:r w:rsidR="005B11E4">
        <w:t>2) con</w:t>
      </w:r>
      <w:r w:rsidR="00B261F4">
        <w:t>s</w:t>
      </w:r>
      <w:r w:rsidR="005B11E4">
        <w:t xml:space="preserve">truction of </w:t>
      </w:r>
      <w:r>
        <w:t>new</w:t>
      </w:r>
      <w:r w:rsidR="00994282">
        <w:t>-</w:t>
      </w:r>
      <w:r>
        <w:t>infrastructure</w:t>
      </w:r>
      <w:r w:rsidR="00994282">
        <w:t xml:space="preserve">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6F3263">
        <w:t>,</w:t>
      </w:r>
      <w:r>
        <w:t xml:space="preserve"> </w:t>
      </w:r>
      <w:r w:rsidR="005B11E4">
        <w:t xml:space="preserve">3) </w:t>
      </w:r>
      <w:r w:rsidR="00994282">
        <w:t xml:space="preserve">distribution </w:t>
      </w:r>
      <w:r w:rsidR="005B11E4">
        <w:t xml:space="preserve">of water </w:t>
      </w:r>
      <m:oMath>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 xml:space="preserve"> </m:t>
        </m:r>
      </m:oMath>
      <w:r w:rsidR="00994282">
        <w:t xml:space="preserve">, </w:t>
      </w:r>
      <w:r w:rsidR="005B11E4">
        <w:t>e</w:t>
      </w:r>
      <w:r w:rsidR="00994282">
        <w:t>xtraction</w:t>
      </w:r>
      <w:r w:rsidR="005B11E4">
        <w:t xml:space="preserve"> of water</w:t>
      </w:r>
      <w:r w:rsidR="00994282">
        <w:t xml:space="preserve">, </w:t>
      </w:r>
      <m:oMath>
        <m:sSub>
          <m:sSubPr>
            <m:ctrlPr>
              <w:rPr>
                <w:rFonts w:ascii="Cambria Math" w:hAnsi="Cambria Math"/>
                <w:i/>
              </w:rPr>
            </m:ctrlPr>
          </m:sSubPr>
          <m:e>
            <m:r>
              <w:rPr>
                <w:rFonts w:ascii="Cambria Math" w:hAnsi="Cambria Math"/>
              </w:rPr>
              <m:t>k</m:t>
            </m:r>
          </m:e>
          <m:sub>
            <m:r>
              <w:rPr>
                <w:rFonts w:ascii="Cambria Math" w:hAnsi="Cambria Math"/>
              </w:rPr>
              <m:t>E</m:t>
            </m:r>
          </m:sub>
        </m:sSub>
      </m:oMath>
      <w:r w:rsidR="00994282">
        <w:t xml:space="preserve">. </w:t>
      </w:r>
      <w:r w:rsidR="006F3263">
        <w:t xml:space="preserve"> Residents, can take different actions </w:t>
      </w:r>
      <w:r w:rsidR="00540813">
        <w:t>as well. These actions are</w:t>
      </w:r>
      <w:r w:rsidR="006F3263">
        <w:t xml:space="preserve">: 1) </w:t>
      </w:r>
      <w:r w:rsidR="005F1FA8">
        <w:t>house m</w:t>
      </w:r>
      <w:r w:rsidR="006F3263">
        <w:t xml:space="preserve">odification </w:t>
      </w:r>
      <m:oMath>
        <m:sSub>
          <m:sSubPr>
            <m:ctrlPr>
              <w:rPr>
                <w:rFonts w:ascii="Cambria Math" w:hAnsi="Cambria Math"/>
                <w:i/>
              </w:rPr>
            </m:ctrlPr>
          </m:sSubPr>
          <m:e>
            <m:r>
              <w:rPr>
                <w:rFonts w:ascii="Cambria Math" w:hAnsi="Cambria Math"/>
              </w:rPr>
              <m:t>k</m:t>
            </m:r>
          </m:e>
          <m:sub>
            <m:r>
              <w:rPr>
                <w:rFonts w:ascii="Cambria Math" w:hAnsi="Cambria Math"/>
              </w:rPr>
              <m:t>M</m:t>
            </m:r>
          </m:sub>
        </m:sSub>
      </m:oMath>
      <w:r w:rsidR="006F3263">
        <w:t>, 2) collective actions</w:t>
      </w:r>
      <w:r w:rsidR="00994282">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6F3263">
        <w:t xml:space="preserve">, and </w:t>
      </w:r>
      <w:r w:rsidR="005D5692">
        <w:t>3</w:t>
      </w:r>
      <w:r w:rsidR="006F3263">
        <w:t>) protesting</w:t>
      </w:r>
      <w:r w:rsidR="00843134">
        <w:t>,</w:t>
      </w:r>
      <w:r w:rsidR="00994282">
        <w:t xml:space="preserv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sidR="006F3263">
        <w:t xml:space="preserve">. </w:t>
      </w:r>
    </w:p>
    <w:p w14:paraId="012F0974" w14:textId="62B77D51" w:rsidR="004E6DFA" w:rsidRDefault="0053119B" w:rsidP="00843134">
      <w:pPr>
        <w:ind w:firstLine="720"/>
      </w:pPr>
      <w:r>
        <w:t>The decision</w:t>
      </w:r>
      <w:r w:rsidR="00804E4F">
        <w:t>s</w:t>
      </w:r>
      <w:r w:rsidR="00843134">
        <w:t xml:space="preserve"> to invest by the water operators and to modify the local environment by residents, are evaluate</w:t>
      </w:r>
      <w:r>
        <w:t>d</w:t>
      </w:r>
      <w:r w:rsidR="00843134">
        <w:t xml:space="preserve"> based on a multi-criteria metric, that </w:t>
      </w:r>
      <w:r w:rsidR="004E6DFA">
        <w:t xml:space="preserve">its calculation requires </w:t>
      </w:r>
      <w:r w:rsidR="00843134">
        <w:t>a set of criteria, criteria weight, alternative weights</w:t>
      </w:r>
      <w:r w:rsidR="004E6DFA">
        <w:t xml:space="preserve"> each specifically related to the actor and the actions they take</w:t>
      </w:r>
      <w:r w:rsidR="00843134">
        <w:t xml:space="preserve">. This information and the actual actions of the agents </w:t>
      </w:r>
      <w:r>
        <w:t xml:space="preserve">is obtained from </w:t>
      </w:r>
      <w:r w:rsidR="004E6DFA">
        <w:t>empirical</w:t>
      </w:r>
      <w:r w:rsidR="00843134">
        <w:t xml:space="preserve"> </w:t>
      </w:r>
      <w:r w:rsidR="004E6DFA">
        <w:t>data from the actor</w:t>
      </w:r>
      <w:r w:rsidR="00022AA1">
        <w:t>’</w:t>
      </w:r>
      <w:r w:rsidR="004E6DFA">
        <w:t xml:space="preserve">s mental models, </w:t>
      </w:r>
      <w:r>
        <w:t xml:space="preserve">and </w:t>
      </w:r>
      <w:r w:rsidR="00843134">
        <w:t>obtained from focus groups, interviews and workshops with the managers and operators of the water system, and residents. This information was pre-proces</w:t>
      </w:r>
      <w:r>
        <w:t>sed and transformed into a</w:t>
      </w:r>
      <w:r w:rsidR="009929E1">
        <w:t>n</w:t>
      </w:r>
      <w:r>
        <w:t xml:space="preserve"> </w:t>
      </w:r>
      <w:r w:rsidR="009929E1">
        <w:t>analytical</w:t>
      </w:r>
      <w:r w:rsidR="00843134">
        <w:t xml:space="preserve"> network process (</w:t>
      </w:r>
      <w:r w:rsidR="009929E1">
        <w:t>A</w:t>
      </w:r>
      <w:r w:rsidR="00843134">
        <w:t xml:space="preserve">NP). </w:t>
      </w:r>
    </w:p>
    <w:p w14:paraId="5BF05845" w14:textId="31116602" w:rsidR="00016516" w:rsidRDefault="00016516" w:rsidP="00843134">
      <w:pPr>
        <w:ind w:firstLine="720"/>
      </w:pPr>
      <w:r>
        <w:t>Infrastructure system</w:t>
      </w:r>
      <w:r w:rsidR="00E6381A">
        <w:t>s</w:t>
      </w:r>
      <w:r>
        <w:t xml:space="preserve"> are labeled with the symbol </w:t>
      </w:r>
      <m:oMath>
        <m:r>
          <w:rPr>
            <w:rFonts w:ascii="Cambria Math" w:hAnsi="Cambria Math"/>
          </w:rPr>
          <m:t>v</m:t>
        </m:r>
      </m:oMath>
      <w:r>
        <w:t xml:space="preserve">. The current version of the model includes as </w:t>
      </w:r>
      <w:r w:rsidR="00E6381A">
        <w:t>i</w:t>
      </w:r>
      <w:r>
        <w:t>nfrastructure systems the wells</w:t>
      </w:r>
      <w:r w:rsidR="00E6381A">
        <w:t xml:space="preserve"> for water extraction</w:t>
      </w:r>
      <w:r>
        <w:t xml:space="preserve">,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the system of pipes for potable water distribution,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w:t>
      </w:r>
      <w:r w:rsidR="00E6381A">
        <w:rPr>
          <w:rFonts w:eastAsiaTheme="minorEastAsia"/>
        </w:rPr>
        <w:t xml:space="preserve">the system of </w:t>
      </w:r>
      <w:r w:rsidR="000E1AC6">
        <w:rPr>
          <w:rFonts w:eastAsiaTheme="minorEastAsia"/>
        </w:rPr>
        <w:t>mobile</w:t>
      </w:r>
      <w:r w:rsidR="00E6381A">
        <w:rPr>
          <w:rFonts w:eastAsiaTheme="minorEastAsia"/>
        </w:rPr>
        <w:t xml:space="preserve"> water distribution (trucks)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E6381A">
        <w:rPr>
          <w:rFonts w:eastAsiaTheme="minorEastAsia"/>
        </w:rPr>
        <w:t xml:space="preserve">, </w:t>
      </w:r>
      <w:r>
        <w:rPr>
          <w:rFonts w:eastAsiaTheme="minorEastAsia"/>
        </w:rPr>
        <w:t>the sewer</w:t>
      </w:r>
      <w:r>
        <w:t xml:space="preserve"> </w:t>
      </w:r>
      <w:r>
        <w:rPr>
          <w:rFonts w:eastAsiaTheme="minorEastAsia"/>
        </w:rPr>
        <w:t xml:space="preserve">system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Pr>
          <w:rFonts w:eastAsiaTheme="minorEastAsia"/>
        </w:rPr>
        <w:t xml:space="preserve"> </w:t>
      </w:r>
      <w:r w:rsidR="00804E4F">
        <w:rPr>
          <w:rFonts w:eastAsiaTheme="minorEastAsia"/>
        </w:rPr>
        <w:t xml:space="preserve">. In the corrent version the system of pipes and sewer are represented as a set of atributes in each neighborhood, such as average, condition, and capasity. In the other hands wells are define as agents in the model with atributes specific for them. However neighborhoods also storage as a tributes the set of </w:t>
      </w:r>
      <w:r w:rsidR="0088664D">
        <w:rPr>
          <w:rFonts w:eastAsiaTheme="minorEastAsia"/>
        </w:rPr>
        <w:t>wells</w:t>
      </w:r>
      <w:r w:rsidR="00804E4F">
        <w:rPr>
          <w:rFonts w:eastAsiaTheme="minorEastAsia"/>
        </w:rPr>
        <w:t xml:space="preserve"> that bellow to each </w:t>
      </w:r>
      <w:r w:rsidR="0088664D">
        <w:rPr>
          <w:rFonts w:eastAsiaTheme="minorEastAsia"/>
        </w:rPr>
        <w:t>neighborhood</w:t>
      </w:r>
      <w:r>
        <w:t xml:space="preserve">. </w:t>
      </w:r>
    </w:p>
    <w:p w14:paraId="2BD567C9" w14:textId="150081B1" w:rsidR="00022AA1" w:rsidRDefault="00022AA1" w:rsidP="00843134">
      <w:pPr>
        <w:ind w:firstLine="720"/>
      </w:pPr>
      <w:r>
        <w:lastRenderedPageBreak/>
        <w:t>The model also contain</w:t>
      </w:r>
      <w:r w:rsidR="005741C5">
        <w:t>s</w:t>
      </w:r>
      <w:r>
        <w:t xml:space="preserve"> procedures to represent the stochastic production of hazard events</w:t>
      </w:r>
      <w:r w:rsidR="005741C5">
        <w:t xml:space="preserve"> related to the risk of flooding, scarcity and gastro</w:t>
      </w:r>
      <w:r>
        <w:t xml:space="preserve"> </w:t>
      </w:r>
      <w:r w:rsidR="005741C5">
        <w:t>intestinal disease incidence. These model</w:t>
      </w:r>
      <w:r w:rsidR="00EF71D4">
        <w:t>s</w:t>
      </w:r>
      <w:r w:rsidR="005741C5">
        <w:t xml:space="preserve"> are define</w:t>
      </w:r>
      <w:r w:rsidR="00F93351">
        <w:t>d</w:t>
      </w:r>
      <w:r w:rsidR="005741C5">
        <w:t xml:space="preserve"> based on the </w:t>
      </w:r>
      <w:r>
        <w:t>empirical inform</w:t>
      </w:r>
      <w:r w:rsidR="005741C5">
        <w:t xml:space="preserve">ation about </w:t>
      </w:r>
      <w:r w:rsidR="00EF71D4">
        <w:t>pass events in Mexico City</w:t>
      </w:r>
      <w:r>
        <w:t xml:space="preserve">. </w:t>
      </w:r>
      <w:r w:rsidR="00EF71D4">
        <w:t xml:space="preserve">In the model the frequency of these </w:t>
      </w:r>
      <w:r>
        <w:t>hazard</w:t>
      </w:r>
      <w:r w:rsidR="00EF71D4">
        <w:t>s</w:t>
      </w:r>
      <w:r>
        <w:t xml:space="preserve"> are </w:t>
      </w:r>
      <w:r w:rsidR="00EF71D4">
        <w:t xml:space="preserve">assumed to be </w:t>
      </w:r>
      <w:r>
        <w:t xml:space="preserve">related to </w:t>
      </w:r>
      <w:r w:rsidR="00F93351">
        <w:t xml:space="preserve">failures in </w:t>
      </w:r>
      <w:r w:rsidR="00EF71D4">
        <w:t xml:space="preserve">the provision of services by a particular </w:t>
      </w:r>
      <w:r>
        <w:t xml:space="preserve">infrastructure </w:t>
      </w:r>
      <w:r w:rsidR="00EF71D4">
        <w:t xml:space="preserve">system. These failures are in turn </w:t>
      </w:r>
      <w:r w:rsidR="00F93351">
        <w:t xml:space="preserve">associated to </w:t>
      </w:r>
      <w:r w:rsidR="00EF71D4">
        <w:t xml:space="preserve">the local </w:t>
      </w:r>
      <w:r w:rsidR="00F93351">
        <w:t>condition</w:t>
      </w:r>
      <w:r w:rsidR="00EF71D4">
        <w:t>s of the system</w:t>
      </w:r>
      <w:r w:rsidR="00F93351">
        <w:t>,</w:t>
      </w:r>
      <w:r w:rsidR="00EF71D4">
        <w:t xml:space="preserve"> and local biophysical</w:t>
      </w:r>
      <w:r w:rsidR="00F93351">
        <w:t xml:space="preserve"> conditions in the </w:t>
      </w:r>
      <w:r w:rsidR="00A228C0">
        <w:t>neighborhood</w:t>
      </w:r>
      <w:r w:rsidR="00F93351">
        <w:t>s</w:t>
      </w:r>
      <w:r>
        <w:t>.</w:t>
      </w:r>
    </w:p>
    <w:p w14:paraId="42B8E0B0" w14:textId="127AF7BB" w:rsidR="005741C5" w:rsidRDefault="005741C5" w:rsidP="005741C5">
      <w:pPr>
        <w:ind w:firstLine="720"/>
      </w:pPr>
      <w:r>
        <w:t xml:space="preserve">The actions the agents take modify the attributes of the </w:t>
      </w:r>
      <w:r w:rsidR="00A228C0">
        <w:t>neighborhood</w:t>
      </w:r>
      <w:r>
        <w:t xml:space="preserve">s that in turn will </w:t>
      </w:r>
      <w:r w:rsidR="00BC000D">
        <w:t xml:space="preserve">influence the </w:t>
      </w:r>
      <w:r>
        <w:t xml:space="preserve">stochastic production of hazards.  </w:t>
      </w:r>
      <w:r w:rsidR="00BC000D">
        <w:t xml:space="preserve">These changes in events </w:t>
      </w:r>
      <w:r>
        <w:t>in turn inform subsequent decisions</w:t>
      </w:r>
      <w:r w:rsidR="00BC000D">
        <w:t xml:space="preserve"> by the actors</w:t>
      </w:r>
      <w:r>
        <w:t>. Therefore the model simulate</w:t>
      </w:r>
      <w:r w:rsidR="00BC000D">
        <w:t>s</w:t>
      </w:r>
      <w:r>
        <w:t xml:space="preserve"> the feedback loop between actor’s decisions and biophysical changes</w:t>
      </w:r>
      <w:r w:rsidR="00BC000D">
        <w:t xml:space="preserve"> in a dynamics and spatial explicit platform</w:t>
      </w:r>
      <w:r>
        <w:t>.</w:t>
      </w:r>
    </w:p>
    <w:p w14:paraId="1D80B41A" w14:textId="1006AC00" w:rsidR="00BF190A" w:rsidRDefault="0028599C" w:rsidP="00BC000D">
      <w:pPr>
        <w:ind w:firstLine="720"/>
      </w:pPr>
      <w:r>
        <w:t xml:space="preserve">The spatial resolution of the model is the neighborhood, represented in the model by census blocks of Mexico City and the state of Mexico. </w:t>
      </w:r>
      <w:r w:rsidR="00843134" w:rsidRPr="00484C2C">
        <w:t xml:space="preserve">The spatial scale of the </w:t>
      </w:r>
      <w:r w:rsidR="00484C2C" w:rsidRPr="00484C2C">
        <w:t xml:space="preserve">model </w:t>
      </w:r>
      <w:r w:rsidR="003A272D">
        <w:t xml:space="preserve">engulfs </w:t>
      </w:r>
      <w:r w:rsidR="00484C2C" w:rsidRPr="00484C2C">
        <w:t xml:space="preserve">all the </w:t>
      </w:r>
      <w:r w:rsidR="00A228C0">
        <w:t>neighborhood</w:t>
      </w:r>
      <w:r w:rsidR="00484C2C" w:rsidRPr="00484C2C">
        <w:t>s in the</w:t>
      </w:r>
      <w:r w:rsidR="00B45458">
        <w:t>se</w:t>
      </w:r>
      <w:r w:rsidR="00484C2C" w:rsidRPr="00484C2C">
        <w:t xml:space="preserve"> </w:t>
      </w:r>
      <w:r w:rsidR="00B45458">
        <w:t xml:space="preserve">two </w:t>
      </w:r>
      <w:r w:rsidR="00484C2C" w:rsidRPr="00484C2C">
        <w:t>s</w:t>
      </w:r>
      <w:r w:rsidR="003A272D">
        <w:t>tate</w:t>
      </w:r>
      <w:r w:rsidR="00B45458">
        <w:t>s</w:t>
      </w:r>
      <w:r>
        <w:t xml:space="preserve">. Each neighborhood </w:t>
      </w:r>
      <w:r w:rsidR="00B45458">
        <w:t xml:space="preserve">is also identify by the </w:t>
      </w:r>
      <w:r>
        <w:t xml:space="preserve">municipality </w:t>
      </w:r>
      <w:r w:rsidR="00B45458">
        <w:t xml:space="preserve">to which bellow to. </w:t>
      </w:r>
      <w:r w:rsidR="003A272D">
        <w:t>The temporal resolution of the model is 1 week.</w:t>
      </w:r>
    </w:p>
    <w:p w14:paraId="3E104750" w14:textId="77777777" w:rsidR="000A4713" w:rsidRPr="00484C2C" w:rsidRDefault="000A4713" w:rsidP="00BC000D">
      <w:pPr>
        <w:ind w:firstLine="720"/>
      </w:pPr>
    </w:p>
    <w:p w14:paraId="6D8A0589" w14:textId="77777777" w:rsidR="00A77F61" w:rsidRDefault="008E78D8" w:rsidP="00810D41">
      <w:pPr>
        <w:pStyle w:val="Heading1"/>
      </w:pPr>
      <w:bookmarkStart w:id="2" w:name="_Toc496102944"/>
      <w:r>
        <w:t>Process Overview and scheduling</w:t>
      </w:r>
      <w:bookmarkEnd w:id="2"/>
    </w:p>
    <w:p w14:paraId="6113D23B" w14:textId="47EBCA63" w:rsidR="00443985" w:rsidRDefault="00443985" w:rsidP="00443985">
      <w:pPr>
        <w:ind w:firstLine="720"/>
      </w:pPr>
      <w:r>
        <w:t xml:space="preserve">The model currently is composed of three files. A setup file (“setup.nls”), a value-function file (“value-functions.nls”) and the code file (“ABM-Empirical-MexicoCity_6.nlgo”). The setup file defines and set values for global variables, and the agents and their attributes. It also contain procedures to read the information that will define the decision making process of the agents. Namely, their actions, the criteria set, criteria weights and action weights. Finally, in setup, the GIS layers are loaded from which the value </w:t>
      </w:r>
      <w:r w:rsidR="00A228C0">
        <w:t>neighborhood</w:t>
      </w:r>
      <w:r>
        <w:t xml:space="preserve"> attributes are defined.</w:t>
      </w:r>
    </w:p>
    <w:p w14:paraId="5075010B" w14:textId="50BD316C" w:rsidR="00443985" w:rsidRDefault="00443985" w:rsidP="00443985">
      <w:pPr>
        <w:ind w:firstLine="720"/>
      </w:pPr>
      <w:r>
        <w:t xml:space="preserve">The file value-function contains the procedures to update the information needed for the actors to calculate the multi-criteria decision metric. Specifically, these procedures update the standardize values of the attributes of </w:t>
      </w:r>
      <w:r w:rsidR="00A228C0">
        <w:t>neighborhood</w:t>
      </w:r>
      <w:r>
        <w:t>s that are criteria for decision, and calculate the distance metric.</w:t>
      </w:r>
    </w:p>
    <w:p w14:paraId="33B5D425" w14:textId="392EB854" w:rsidR="00443985" w:rsidRDefault="00443985" w:rsidP="00443985">
      <w:pPr>
        <w:ind w:firstLine="720"/>
      </w:pPr>
      <w:r>
        <w:t xml:space="preserve">The code file contains the procedure call “GO”. Procedure “GO” involves the suitability assessment and site selection procedures, which define the </w:t>
      </w:r>
      <w:r w:rsidR="00A228C0">
        <w:t>neighborhood</w:t>
      </w:r>
      <w:r>
        <w:t xml:space="preserve">s that will be selected for investments by the water </w:t>
      </w:r>
      <w:r w:rsidR="005F7BBA">
        <w:t>authorities</w:t>
      </w:r>
      <w:r>
        <w:t>.  On</w:t>
      </w:r>
      <w:r w:rsidR="005F7BBA">
        <w:t>ce</w:t>
      </w:r>
      <w:r>
        <w:t xml:space="preserve"> the </w:t>
      </w:r>
      <w:r w:rsidR="00A228C0">
        <w:t>neighborhood</w:t>
      </w:r>
      <w:r>
        <w:t>s have been selected, the model invoke</w:t>
      </w:r>
      <w:r w:rsidR="005F7BBA">
        <w:t>s</w:t>
      </w:r>
      <w:r>
        <w:t xml:space="preserve"> the actions of the different agents, which will in turn modify the attributes of the landscape.</w:t>
      </w:r>
    </w:p>
    <w:p w14:paraId="61985E6A" w14:textId="43C22F25" w:rsidR="00443985" w:rsidRPr="00844443" w:rsidRDefault="00443985" w:rsidP="00443985">
      <w:pPr>
        <w:ind w:firstLine="720"/>
      </w:pPr>
      <w:r>
        <w:t xml:space="preserve">Inside the code file, there are also procedures to calculate indicators of performance at the scale of the </w:t>
      </w:r>
      <w:r w:rsidR="00A228C0">
        <w:t>neighborhood</w:t>
      </w:r>
      <w:r>
        <w:t xml:space="preserve">, </w:t>
      </w:r>
      <w:r w:rsidR="00A75753">
        <w:t>municipality</w:t>
      </w:r>
      <w:r>
        <w:t xml:space="preserve"> and city.</w:t>
      </w:r>
    </w:p>
    <w:p w14:paraId="6DD8CEC5" w14:textId="6E7763BB" w:rsidR="00443985" w:rsidRPr="00AD2371" w:rsidRDefault="00443985" w:rsidP="00443985">
      <w:pPr>
        <w:ind w:firstLine="720"/>
      </w:pPr>
      <w:r>
        <w:t>To run the dynamic part of a single simulation, the observe</w:t>
      </w:r>
      <w:r w:rsidR="005F7BBA">
        <w:t>r</w:t>
      </w:r>
      <w:r>
        <w:t xml:space="preserve"> needs to invoke the procedure “GO”, which will trigger a set of processes related to the stochastic simulation of water allocation, flood and health models, the decision-making process of actors, the action of the actors, and the changes that those actions caused to the attributes of the </w:t>
      </w:r>
      <w:r w:rsidR="00A228C0">
        <w:t>neighborhood</w:t>
      </w:r>
      <w:r>
        <w:t xml:space="preserve">s. The decision making process of the water authorities includes procedures to a site selection process and suitability of </w:t>
      </w:r>
      <w:r w:rsidR="00A228C0">
        <w:t>neighborhood</w:t>
      </w:r>
      <w:r>
        <w:t xml:space="preserve">s In the case of the residents this involve a selection of actions. Within in each cycle of decision, the actions will </w:t>
      </w:r>
      <w:r>
        <w:lastRenderedPageBreak/>
        <w:t xml:space="preserve">modify the attributes of the landscape associated to each action in each </w:t>
      </w:r>
      <w:r w:rsidR="00A228C0">
        <w:t>neighborhood</w:t>
      </w:r>
      <w:r>
        <w:t>. Details about these processes are provided in the section “sub-models”.</w:t>
      </w:r>
    </w:p>
    <w:p w14:paraId="109BEFAD" w14:textId="77777777" w:rsidR="00256191" w:rsidRPr="00256191" w:rsidRDefault="00256191" w:rsidP="001D317C">
      <w:pPr>
        <w:rPr>
          <w:u w:val="single"/>
        </w:rPr>
      </w:pPr>
    </w:p>
    <w:p w14:paraId="49467366" w14:textId="77777777" w:rsidR="00056D7F" w:rsidRDefault="009215A4" w:rsidP="00810D41">
      <w:pPr>
        <w:pStyle w:val="Heading1"/>
      </w:pPr>
      <w:bookmarkStart w:id="3" w:name="_Toc496102945"/>
      <w:r>
        <w:t>Design</w:t>
      </w:r>
      <w:r w:rsidR="004144E0">
        <w:t xml:space="preserve"> concepts</w:t>
      </w:r>
      <w:bookmarkEnd w:id="3"/>
    </w:p>
    <w:p w14:paraId="797CC9EE" w14:textId="77777777" w:rsidR="002A7052" w:rsidRDefault="004144E0" w:rsidP="00810D41">
      <w:pPr>
        <w:pStyle w:val="Heading2"/>
      </w:pPr>
      <w:bookmarkStart w:id="4" w:name="_Toc496102946"/>
      <w:r>
        <w:t>Basic principles</w:t>
      </w:r>
      <w:bookmarkEnd w:id="4"/>
    </w:p>
    <w:p w14:paraId="121CA8E0" w14:textId="035ADB4F" w:rsidR="00CD1516" w:rsidRDefault="00B80110" w:rsidP="004B5627">
      <w:pPr>
        <w:ind w:firstLine="720"/>
      </w:pPr>
      <w:r>
        <w:t xml:space="preserve">The model </w:t>
      </w:r>
      <w:r w:rsidR="001C6C8C">
        <w:t>aim</w:t>
      </w:r>
      <w:r w:rsidR="00BF190A">
        <w:t>s</w:t>
      </w:r>
      <w:r w:rsidR="001C6C8C">
        <w:t xml:space="preserve"> to </w:t>
      </w:r>
      <w:r w:rsidR="00FE2BD1">
        <w:t xml:space="preserve">represent </w:t>
      </w:r>
      <w:r w:rsidR="00827F2D">
        <w:t>the decisions of important actors in Mexico City water management system</w:t>
      </w:r>
      <w:r w:rsidR="00CA40AE">
        <w:t xml:space="preserve"> in a geo-spatial and dynamical</w:t>
      </w:r>
      <w:r w:rsidR="001C6C8C">
        <w:t xml:space="preserve"> </w:t>
      </w:r>
      <w:r w:rsidR="00FE2BD1">
        <w:t>platform</w:t>
      </w:r>
      <w:r w:rsidR="00BC000D">
        <w:t>.</w:t>
      </w:r>
      <w:r w:rsidR="00FE2BD1">
        <w:t xml:space="preserve"> </w:t>
      </w:r>
      <w:r w:rsidR="00BC000D">
        <w:t xml:space="preserve">The decision making process of the actors involves a multi-criteria decision procedure in which the actors evaluate a set of criteria they consider as important for decision (criteria), and they consider them with </w:t>
      </w:r>
      <w:r w:rsidR="00CD1516">
        <w:t>different</w:t>
      </w:r>
      <w:r w:rsidR="00BC000D">
        <w:t xml:space="preserve"> importance (criteria weights). </w:t>
      </w:r>
      <w:r w:rsidR="00CD1516">
        <w:t>In the model e</w:t>
      </w:r>
      <w:r w:rsidR="00BC000D">
        <w:t>ach criteri</w:t>
      </w:r>
      <w:r w:rsidR="00CD1516">
        <w:t>on</w:t>
      </w:r>
      <w:r w:rsidR="00BC000D">
        <w:t xml:space="preserve"> is associated </w:t>
      </w:r>
      <w:r w:rsidR="00CD1516">
        <w:t>to an attribute</w:t>
      </w:r>
      <w:r w:rsidR="00BC000D">
        <w:t xml:space="preserve"> of the landscape</w:t>
      </w:r>
      <w:r w:rsidR="00CD1516">
        <w:t>.</w:t>
      </w:r>
      <w:r w:rsidR="00BC000D">
        <w:t xml:space="preserve"> </w:t>
      </w:r>
      <w:r w:rsidR="00CD1516">
        <w:t xml:space="preserve">Therefore the agents evaluate the attributes in the landscape to make decisions related to investments in the case of the water authority and adaptation in the case of residents. The attributes in the landscape </w:t>
      </w:r>
      <w:r w:rsidR="00BC000D">
        <w:t xml:space="preserve">change over time according to </w:t>
      </w:r>
      <w:r w:rsidR="00CD1516">
        <w:t xml:space="preserve">the </w:t>
      </w:r>
      <w:r w:rsidR="00BC000D">
        <w:t xml:space="preserve">stochastic variability </w:t>
      </w:r>
      <w:r w:rsidR="00CD1516">
        <w:t>generate</w:t>
      </w:r>
      <w:r w:rsidR="005F7BBA">
        <w:t>d</w:t>
      </w:r>
      <w:r w:rsidR="00CD1516">
        <w:t xml:space="preserve"> by the statistical processes of hazard production, </w:t>
      </w:r>
      <w:r w:rsidR="00BC000D">
        <w:t>and</w:t>
      </w:r>
      <w:r w:rsidR="00CD1516">
        <w:t>,</w:t>
      </w:r>
      <w:r w:rsidR="00BC000D">
        <w:t xml:space="preserve"> most important</w:t>
      </w:r>
      <w:r w:rsidR="00CD1516">
        <w:t>,</w:t>
      </w:r>
      <w:r w:rsidR="00BC000D">
        <w:t xml:space="preserve"> </w:t>
      </w:r>
      <w:r w:rsidR="00CD1516">
        <w:t xml:space="preserve">due to </w:t>
      </w:r>
      <w:r w:rsidR="00BC000D">
        <w:t xml:space="preserve">the changes </w:t>
      </w:r>
      <w:r w:rsidR="00CD1516">
        <w:t xml:space="preserve">in the attributes </w:t>
      </w:r>
      <w:r w:rsidR="00BC000D">
        <w:t xml:space="preserve">made by the </w:t>
      </w:r>
      <w:r w:rsidR="00CD1516">
        <w:t xml:space="preserve">actors’ action. </w:t>
      </w:r>
    </w:p>
    <w:p w14:paraId="2DBFB1E8" w14:textId="77777777" w:rsidR="00810D41" w:rsidRDefault="006948E2" w:rsidP="002F3BDF">
      <w:bookmarkStart w:id="5" w:name="_Toc496102947"/>
      <w:r w:rsidRPr="00810D41">
        <w:rPr>
          <w:rStyle w:val="Heading3Char"/>
        </w:rPr>
        <w:t>Emergence</w:t>
      </w:r>
      <w:bookmarkEnd w:id="5"/>
    </w:p>
    <w:p w14:paraId="2E18CF9F" w14:textId="3F0BCE00" w:rsidR="00FE0994" w:rsidRDefault="006C484C" w:rsidP="004B5627">
      <w:pPr>
        <w:ind w:firstLine="720"/>
      </w:pPr>
      <w:r>
        <w:t xml:space="preserve">From the interaction between </w:t>
      </w:r>
      <w:r w:rsidR="0006777C">
        <w:t>agent’s</w:t>
      </w:r>
      <w:r>
        <w:t xml:space="preserve"> actions and </w:t>
      </w:r>
      <w:r w:rsidR="007B2798">
        <w:t xml:space="preserve">the </w:t>
      </w:r>
      <w:r>
        <w:t xml:space="preserve">modification </w:t>
      </w:r>
      <w:r w:rsidR="007B2798">
        <w:t xml:space="preserve">to the attributes of the </w:t>
      </w:r>
      <w:r w:rsidR="00A228C0">
        <w:t>neighborhood</w:t>
      </w:r>
      <w:r w:rsidR="007B2798">
        <w:t xml:space="preserve">s, </w:t>
      </w:r>
      <w:r>
        <w:t xml:space="preserve">we expect the emergence of </w:t>
      </w:r>
      <w:r w:rsidR="007B2798">
        <w:t xml:space="preserve">spatial patterns of investments that in turn should influence the </w:t>
      </w:r>
      <w:r w:rsidR="00FE13CE">
        <w:t xml:space="preserve">spatial pattern of vulnerability of </w:t>
      </w:r>
      <w:r w:rsidR="00A228C0">
        <w:t>neighborhood</w:t>
      </w:r>
      <w:r w:rsidR="007B2798">
        <w:t>s to infrastructure related hazards</w:t>
      </w:r>
      <w:r>
        <w:t>.</w:t>
      </w:r>
    </w:p>
    <w:p w14:paraId="08E1E566" w14:textId="77777777" w:rsidR="00472DD9" w:rsidRDefault="00183CDF" w:rsidP="00810D41">
      <w:pPr>
        <w:pStyle w:val="Heading3"/>
      </w:pPr>
      <w:bookmarkStart w:id="6" w:name="_Toc496102948"/>
      <w:r w:rsidRPr="00810D41">
        <w:rPr>
          <w:rStyle w:val="Heading4Char"/>
          <w:i w:val="0"/>
          <w:iCs w:val="0"/>
          <w:color w:val="1F4D78" w:themeColor="accent1" w:themeShade="7F"/>
        </w:rPr>
        <w:t>Observation</w:t>
      </w:r>
      <w:bookmarkEnd w:id="6"/>
    </w:p>
    <w:p w14:paraId="388010CB" w14:textId="5252BC6E" w:rsidR="00B76059" w:rsidRPr="00082CA0" w:rsidRDefault="00112DB5" w:rsidP="00082CA0">
      <w:pPr>
        <w:ind w:firstLine="720"/>
        <w:rPr>
          <w:rStyle w:val="Heading3Char"/>
          <w:rFonts w:asciiTheme="minorHAnsi" w:eastAsiaTheme="minorHAnsi" w:hAnsiTheme="minorHAnsi" w:cstheme="minorBidi"/>
          <w:color w:val="auto"/>
          <w:sz w:val="22"/>
          <w:szCs w:val="22"/>
          <w:u w:val="single"/>
        </w:rPr>
      </w:pPr>
      <w:r>
        <w:t>The agents observe</w:t>
      </w:r>
      <w:r w:rsidR="00FE0994" w:rsidRPr="00472DD9">
        <w:t xml:space="preserve"> the </w:t>
      </w:r>
      <w:r w:rsidR="00BF190A" w:rsidRPr="00472DD9">
        <w:t>attributes of the landscape that are consider</w:t>
      </w:r>
      <w:r w:rsidR="00FF6A99">
        <w:t>ed</w:t>
      </w:r>
      <w:r w:rsidR="00BF190A" w:rsidRPr="00472DD9">
        <w:t xml:space="preserve"> as criteria in the decision</w:t>
      </w:r>
      <w:r w:rsidR="00B76059">
        <w:t>-</w:t>
      </w:r>
      <w:r w:rsidR="00BF190A" w:rsidRPr="00472DD9">
        <w:t>making process</w:t>
      </w:r>
      <w:r w:rsidR="00FE0994" w:rsidRPr="00472DD9">
        <w:t>.</w:t>
      </w:r>
      <w:r w:rsidR="00E35864" w:rsidRPr="00472DD9">
        <w:t xml:space="preserve"> The observe</w:t>
      </w:r>
      <w:r w:rsidR="00FF6A99">
        <w:t>r</w:t>
      </w:r>
      <w:r w:rsidR="00E35864" w:rsidRPr="00472DD9">
        <w:t xml:space="preserve"> can evaluate the vulnerability of the city using different indicators of performance</w:t>
      </w:r>
      <w:r>
        <w:t xml:space="preserve"> and a metric of vulnerability</w:t>
      </w:r>
      <w:r w:rsidR="00E35864" w:rsidRPr="00472DD9">
        <w:t>.</w:t>
      </w:r>
      <w:r w:rsidR="00B76059">
        <w:t xml:space="preserve"> </w:t>
      </w:r>
      <w:r w:rsidR="00256191">
        <w:t xml:space="preserve">We compute the average age of the infrastructure, the numbers of day in a year without water, and the number of actions made by the water operators. These </w:t>
      </w:r>
      <w:r w:rsidR="00B76059">
        <w:t xml:space="preserve">observations are computed by each </w:t>
      </w:r>
      <w:r w:rsidR="00A228C0">
        <w:t>neighborhood</w:t>
      </w:r>
      <w:r w:rsidR="00256191">
        <w:t xml:space="preserve"> </w:t>
      </w:r>
      <w:r w:rsidR="00B76059">
        <w:t xml:space="preserve">and aggregated </w:t>
      </w:r>
      <w:r w:rsidR="00256191">
        <w:t xml:space="preserve">by </w:t>
      </w:r>
      <w:r w:rsidR="00B76059">
        <w:t>each municipality.</w:t>
      </w:r>
    </w:p>
    <w:p w14:paraId="2410FB96" w14:textId="77777777" w:rsidR="00472DD9" w:rsidRDefault="00183CDF" w:rsidP="00B76059">
      <w:pPr>
        <w:spacing w:line="240" w:lineRule="auto"/>
      </w:pPr>
      <w:bookmarkStart w:id="7" w:name="_Toc496102949"/>
      <w:r w:rsidRPr="00810D41">
        <w:rPr>
          <w:rStyle w:val="Heading3Char"/>
        </w:rPr>
        <w:t>Adaptation</w:t>
      </w:r>
      <w:bookmarkEnd w:id="7"/>
      <w:r w:rsidR="00884929" w:rsidRPr="00CC7ABC">
        <w:t xml:space="preserve"> </w:t>
      </w:r>
    </w:p>
    <w:p w14:paraId="305295F0" w14:textId="5E192AA4" w:rsidR="00263D62" w:rsidRPr="00263D62" w:rsidRDefault="00FF6A99" w:rsidP="00082CA0">
      <w:pPr>
        <w:ind w:firstLine="720"/>
        <w:rPr>
          <w:rStyle w:val="Heading3Char"/>
          <w:rFonts w:asciiTheme="minorHAnsi" w:eastAsiaTheme="minorHAnsi" w:hAnsiTheme="minorHAnsi" w:cstheme="minorBidi"/>
          <w:color w:val="auto"/>
          <w:sz w:val="22"/>
          <w:szCs w:val="22"/>
        </w:rPr>
      </w:pPr>
      <w:r>
        <w:t xml:space="preserve">Neighborhood can modify their local environment to reduce their sensitivity to the exposure to flood and scarcity hazards. </w:t>
      </w:r>
      <w:r w:rsidR="003445C1">
        <w:t>Thus t</w:t>
      </w:r>
      <w:r w:rsidR="004841F2" w:rsidRPr="00CC7ABC">
        <w:t>he action “modification of house” reduce</w:t>
      </w:r>
      <w:r w:rsidR="003445C1">
        <w:t>s</w:t>
      </w:r>
      <w:r w:rsidR="004841F2" w:rsidRPr="00CC7ABC">
        <w:t xml:space="preserve"> the </w:t>
      </w:r>
      <w:r w:rsidR="005F7BBA">
        <w:t xml:space="preserve">sensitivity of the neighborhood to </w:t>
      </w:r>
      <w:r w:rsidR="003445C1">
        <w:t xml:space="preserve">flooding, whereas the </w:t>
      </w:r>
      <w:r>
        <w:t xml:space="preserve">action water storage reduces the sensitivity of a neighborhood to suffer exposure to </w:t>
      </w:r>
      <w:r w:rsidR="003445C1">
        <w:t>water scarcity</w:t>
      </w:r>
      <w:r>
        <w:t>.</w:t>
      </w:r>
      <w:r w:rsidR="003445C1">
        <w:t xml:space="preserve"> These processes over time can be consider as adaptation to </w:t>
      </w:r>
      <w:r w:rsidR="00361315">
        <w:t xml:space="preserve">their local </w:t>
      </w:r>
      <w:r w:rsidR="003445C1">
        <w:t>enviro</w:t>
      </w:r>
      <w:r w:rsidR="004E78B3">
        <w:t>nment</w:t>
      </w:r>
      <w:r w:rsidR="003445C1">
        <w:t>.</w:t>
      </w:r>
    </w:p>
    <w:p w14:paraId="3D91212C" w14:textId="77777777" w:rsidR="00472DD9" w:rsidRDefault="00183CDF" w:rsidP="002F3BDF">
      <w:bookmarkStart w:id="8" w:name="_Toc496102950"/>
      <w:r w:rsidRPr="00810D41">
        <w:rPr>
          <w:rStyle w:val="Heading3Char"/>
        </w:rPr>
        <w:t>Interactions</w:t>
      </w:r>
      <w:bookmarkEnd w:id="8"/>
    </w:p>
    <w:p w14:paraId="03B25B1F" w14:textId="59767816" w:rsidR="00395210" w:rsidRDefault="00D91736" w:rsidP="00516455">
      <w:pPr>
        <w:ind w:firstLine="720"/>
      </w:pPr>
      <w:r>
        <w:t xml:space="preserve">The </w:t>
      </w:r>
      <w:r w:rsidR="008C1482">
        <w:t xml:space="preserve">water operators and resident </w:t>
      </w:r>
      <w:r w:rsidR="00834BB6">
        <w:t>agents</w:t>
      </w:r>
      <w:r>
        <w:t xml:space="preserve"> interact with the </w:t>
      </w:r>
      <w:r w:rsidR="00A228C0">
        <w:t>neighborhood</w:t>
      </w:r>
      <w:r>
        <w:t xml:space="preserve">s </w:t>
      </w:r>
      <w:r w:rsidR="00834BB6">
        <w:t xml:space="preserve">and the infrastructure systems </w:t>
      </w:r>
      <w:r>
        <w:t xml:space="preserve">by modifying their attributes. The attributes of the </w:t>
      </w:r>
      <w:r w:rsidR="00A228C0">
        <w:t>neighborhood</w:t>
      </w:r>
      <w:r>
        <w:t xml:space="preserve">s in turn influence </w:t>
      </w:r>
      <w:r w:rsidR="008C1482">
        <w:t xml:space="preserve">the risk of infrastructure failures which will influence </w:t>
      </w:r>
      <w:r>
        <w:t xml:space="preserve">subsequence decisions of the </w:t>
      </w:r>
      <w:r w:rsidR="008C1482">
        <w:t>water operator and the residents</w:t>
      </w:r>
      <w:r>
        <w:t xml:space="preserve">. There also interaction between actors that </w:t>
      </w:r>
      <w:r w:rsidR="00764366" w:rsidRPr="00CC7ABC">
        <w:t>influence the</w:t>
      </w:r>
      <w:r>
        <w:t>ir</w:t>
      </w:r>
      <w:r w:rsidR="00764366" w:rsidRPr="00CC7ABC">
        <w:t xml:space="preserve"> </w:t>
      </w:r>
      <w:r w:rsidR="00931AF0" w:rsidRPr="00CC7ABC">
        <w:t>decision</w:t>
      </w:r>
      <w:r>
        <w:t>s</w:t>
      </w:r>
      <w:r w:rsidR="00764366" w:rsidRPr="00CC7ABC">
        <w:t xml:space="preserve">. </w:t>
      </w:r>
      <w:r>
        <w:t>Specifically, t</w:t>
      </w:r>
      <w:r w:rsidRPr="00CC7ABC">
        <w:t xml:space="preserve">he </w:t>
      </w:r>
      <w:r>
        <w:t>action of the</w:t>
      </w:r>
      <w:r w:rsidRPr="00CC7ABC">
        <w:t xml:space="preserve"> residents to </w:t>
      </w:r>
      <w:r>
        <w:t>protest</w:t>
      </w:r>
      <w:r w:rsidRPr="00CC7ABC">
        <w:t xml:space="preserve"> </w:t>
      </w:r>
      <w:r>
        <w:t>generate</w:t>
      </w:r>
      <w:r w:rsidR="00764366" w:rsidRPr="00CC7ABC">
        <w:t xml:space="preserve"> social pressure</w:t>
      </w:r>
      <w:r>
        <w:t xml:space="preserve"> which is one of the criterion</w:t>
      </w:r>
      <w:r w:rsidR="00764366" w:rsidRPr="00CC7ABC">
        <w:t xml:space="preserve"> </w:t>
      </w:r>
      <w:r>
        <w:t>that is used in the decision-making process of the water authorities.</w:t>
      </w:r>
      <w:r w:rsidR="00841D4A" w:rsidRPr="00CC7ABC">
        <w:t xml:space="preserve"> </w:t>
      </w:r>
    </w:p>
    <w:p w14:paraId="0E785354" w14:textId="77777777" w:rsidR="00082CA0" w:rsidRDefault="00183CDF" w:rsidP="00082CA0">
      <w:bookmarkStart w:id="9" w:name="_Toc496102951"/>
      <w:r w:rsidRPr="00810D41">
        <w:rPr>
          <w:rStyle w:val="Heading3Char"/>
        </w:rPr>
        <w:lastRenderedPageBreak/>
        <w:t>Stochasticity</w:t>
      </w:r>
      <w:bookmarkEnd w:id="9"/>
    </w:p>
    <w:p w14:paraId="2F9121A4" w14:textId="243D3BA9" w:rsidR="00A158D5" w:rsidRDefault="000B2C8A" w:rsidP="00082CA0">
      <w:pPr>
        <w:ind w:firstLine="720"/>
      </w:pPr>
      <w:r w:rsidRPr="00CC7ABC">
        <w:t xml:space="preserve">The model </w:t>
      </w:r>
      <w:r w:rsidR="00A158D5">
        <w:t xml:space="preserve">has procedures that generate stochastic events </w:t>
      </w:r>
      <w:r w:rsidRPr="00CC7ABC">
        <w:t xml:space="preserve">of </w:t>
      </w:r>
      <w:r w:rsidR="00A158D5">
        <w:t>hazards related to flooding, scarcity and health</w:t>
      </w:r>
      <w:r w:rsidR="00082CA0">
        <w:t>. Currently</w:t>
      </w:r>
      <w:r w:rsidR="00A158D5">
        <w:t>,</w:t>
      </w:r>
      <w:r w:rsidR="00082CA0">
        <w:t xml:space="preserve"> the model incorporate two different methods to generate flooding events: A linear regression model that generate expected number of events per year using a set of infrastructure-related and biophysical independent predictors</w:t>
      </w:r>
      <w:r w:rsidR="00A158D5">
        <w:t xml:space="preserve"> from each </w:t>
      </w:r>
      <w:r w:rsidR="00A228C0">
        <w:t>neighborhood</w:t>
      </w:r>
      <w:r w:rsidR="00082CA0">
        <w:t xml:space="preserve">. The second method is based on contingency </w:t>
      </w:r>
      <w:r w:rsidR="00A158D5">
        <w:t>table using Bayes rules,</w:t>
      </w:r>
      <w:r w:rsidR="00082CA0">
        <w:t xml:space="preserve"> </w:t>
      </w:r>
      <w:r w:rsidR="00A158D5">
        <w:t xml:space="preserve">where flood outcomes of certain magnitude are cross classified according to a finite number of states that are </w:t>
      </w:r>
      <w:r w:rsidR="00082CA0">
        <w:t xml:space="preserve">related </w:t>
      </w:r>
      <w:r w:rsidR="00A158D5">
        <w:t xml:space="preserve">to </w:t>
      </w:r>
      <w:r w:rsidR="00082CA0">
        <w:t>the condition of the infrastructure.</w:t>
      </w:r>
    </w:p>
    <w:p w14:paraId="27C0D88C" w14:textId="4FB4C1EF" w:rsidR="00183CDF" w:rsidRPr="00CC7ABC" w:rsidRDefault="00082CA0" w:rsidP="00082CA0">
      <w:pPr>
        <w:ind w:firstLine="720"/>
      </w:pPr>
      <w:r>
        <w:t>Water distribution by pipes is simulated using a Poisson process which generate</w:t>
      </w:r>
      <w:r w:rsidR="007E6CF9">
        <w:t>s</w:t>
      </w:r>
      <w:r>
        <w:t xml:space="preserve"> number of days that </w:t>
      </w:r>
      <w:r w:rsidR="00A228C0">
        <w:t>neighborhood</w:t>
      </w:r>
      <w:r>
        <w:t xml:space="preserve">s received </w:t>
      </w:r>
      <w:r w:rsidR="00E2494E">
        <w:t xml:space="preserve">water </w:t>
      </w:r>
      <w:r w:rsidR="00516455">
        <w:t xml:space="preserve">by the system of pipes, P. </w:t>
      </w:r>
      <w:r w:rsidR="007E6CF9">
        <w:t>The model assumes that the mean of the Poisson process is driven by the condition of the infrastructure and its propensity to fail in the delivery of water by the pipe system.</w:t>
      </w:r>
    </w:p>
    <w:p w14:paraId="2C402BBB" w14:textId="77777777" w:rsidR="00183CDF" w:rsidRDefault="00183CDF" w:rsidP="00183CDF">
      <w:pPr>
        <w:rPr>
          <w:i/>
          <w:sz w:val="24"/>
          <w:szCs w:val="24"/>
        </w:rPr>
      </w:pPr>
    </w:p>
    <w:p w14:paraId="34DA799B" w14:textId="77777777" w:rsidR="00670849" w:rsidRPr="00185122" w:rsidRDefault="00183CDF" w:rsidP="00810D41">
      <w:pPr>
        <w:pStyle w:val="Heading2"/>
        <w:rPr>
          <w:rStyle w:val="Heading4Char"/>
          <w:i w:val="0"/>
          <w:iCs w:val="0"/>
          <w:color w:val="1F4D78" w:themeColor="accent1" w:themeShade="7F"/>
        </w:rPr>
      </w:pPr>
      <w:bookmarkStart w:id="10" w:name="_Toc496102952"/>
      <w:r>
        <w:t>Details</w:t>
      </w:r>
      <w:bookmarkEnd w:id="10"/>
    </w:p>
    <w:p w14:paraId="3D70E1C3" w14:textId="77777777" w:rsidR="00A12736" w:rsidRDefault="00A12736" w:rsidP="00F40399">
      <w:pPr>
        <w:rPr>
          <w:rStyle w:val="Heading3Char"/>
        </w:rPr>
      </w:pPr>
    </w:p>
    <w:p w14:paraId="45F8F865" w14:textId="77777777" w:rsidR="00D05056" w:rsidRDefault="00183CDF" w:rsidP="00183CDF">
      <w:pPr>
        <w:rPr>
          <w:rStyle w:val="Heading3Char"/>
        </w:rPr>
      </w:pPr>
      <w:bookmarkStart w:id="11" w:name="_Toc496102953"/>
      <w:r w:rsidRPr="00810D41">
        <w:rPr>
          <w:rStyle w:val="Heading3Char"/>
        </w:rPr>
        <w:t>Initialization</w:t>
      </w:r>
      <w:bookmarkEnd w:id="11"/>
    </w:p>
    <w:p w14:paraId="5C157C0F" w14:textId="3D897EA2" w:rsidR="0007799D" w:rsidRDefault="000B2C8A" w:rsidP="00D05056">
      <w:pPr>
        <w:ind w:firstLine="720"/>
      </w:pPr>
      <w:r w:rsidRPr="00CC7ABC">
        <w:rPr>
          <w:szCs w:val="24"/>
        </w:rPr>
        <w:t xml:space="preserve">The model </w:t>
      </w:r>
      <w:r w:rsidR="00D05056">
        <w:rPr>
          <w:szCs w:val="24"/>
        </w:rPr>
        <w:t xml:space="preserve">is </w:t>
      </w:r>
      <w:r w:rsidR="00B76059" w:rsidRPr="00CC7ABC">
        <w:rPr>
          <w:szCs w:val="24"/>
        </w:rPr>
        <w:t>initiate</w:t>
      </w:r>
      <w:r w:rsidR="00D05056">
        <w:rPr>
          <w:szCs w:val="24"/>
        </w:rPr>
        <w:t>d</w:t>
      </w:r>
      <w:r w:rsidRPr="00CC7ABC">
        <w:rPr>
          <w:szCs w:val="24"/>
        </w:rPr>
        <w:t xml:space="preserve"> </w:t>
      </w:r>
      <w:r w:rsidR="00793DEA">
        <w:rPr>
          <w:szCs w:val="24"/>
        </w:rPr>
        <w:t xml:space="preserve">by invoking the </w:t>
      </w:r>
      <w:r w:rsidR="00D05056">
        <w:rPr>
          <w:szCs w:val="24"/>
        </w:rPr>
        <w:t>procedure</w:t>
      </w:r>
      <w:r w:rsidR="00793DEA">
        <w:rPr>
          <w:szCs w:val="24"/>
        </w:rPr>
        <w:t xml:space="preserve"> </w:t>
      </w:r>
      <w:r w:rsidR="00F10E55">
        <w:rPr>
          <w:szCs w:val="24"/>
        </w:rPr>
        <w:t>“SETUP”</w:t>
      </w:r>
      <w:r w:rsidR="00D05056">
        <w:rPr>
          <w:szCs w:val="24"/>
        </w:rPr>
        <w:t>,</w:t>
      </w:r>
      <w:r w:rsidR="00793DEA">
        <w:rPr>
          <w:szCs w:val="24"/>
        </w:rPr>
        <w:t xml:space="preserve"> </w:t>
      </w:r>
      <w:r w:rsidR="00F10E55">
        <w:rPr>
          <w:szCs w:val="24"/>
        </w:rPr>
        <w:t xml:space="preserve">which </w:t>
      </w:r>
      <w:r w:rsidR="00F40399">
        <w:t xml:space="preserve">triggers </w:t>
      </w:r>
      <w:r w:rsidR="0051593F">
        <w:t xml:space="preserve">the </w:t>
      </w:r>
      <w:r w:rsidR="00F40399">
        <w:t>procedures</w:t>
      </w:r>
      <w:r w:rsidR="0051593F">
        <w:t xml:space="preserve"> inside the setup.nls file. The</w:t>
      </w:r>
      <w:r w:rsidR="00CA2E03">
        <w:t>s</w:t>
      </w:r>
      <w:r w:rsidR="0051593F">
        <w:t>e procedures are</w:t>
      </w:r>
      <w:r w:rsidR="00793DEA">
        <w:t xml:space="preserve">: </w:t>
      </w:r>
      <w:r w:rsidR="00D05056">
        <w:t>1) “define-global-variables”</w:t>
      </w:r>
      <w:r w:rsidR="00CA2E03">
        <w:t xml:space="preserve"> 2) “define-type-of-agents”</w:t>
      </w:r>
      <w:r w:rsidR="00D05056">
        <w:t xml:space="preserve"> </w:t>
      </w:r>
      <w:r w:rsidR="00CA2E03">
        <w:t>3) “define-agents-attributes” 4</w:t>
      </w:r>
      <w:r w:rsidR="00D05056">
        <w:t>) “load-</w:t>
      </w:r>
      <w:r w:rsidR="0051593F">
        <w:t>GIS-data</w:t>
      </w:r>
      <w:r w:rsidR="00D05056">
        <w:t xml:space="preserve">” </w:t>
      </w:r>
      <w:r w:rsidR="00CA2E03">
        <w:t>5</w:t>
      </w:r>
      <w:r w:rsidR="00F40399">
        <w:t>) “</w:t>
      </w:r>
      <w:r w:rsidR="00F40399" w:rsidRPr="002F3BDF">
        <w:t>define</w:t>
      </w:r>
      <w:r w:rsidR="0051593F">
        <w:t>-</w:t>
      </w:r>
      <w:r w:rsidR="00A228C0">
        <w:t>neighborhood</w:t>
      </w:r>
      <w:r w:rsidR="0051593F">
        <w:t>s</w:t>
      </w:r>
      <w:r w:rsidR="00F40399">
        <w:t xml:space="preserve">” and </w:t>
      </w:r>
      <w:r w:rsidR="00CA2E03">
        <w:t>6</w:t>
      </w:r>
      <w:r w:rsidR="00F40399">
        <w:t>) “</w:t>
      </w:r>
      <w:r w:rsidR="00F40399" w:rsidRPr="002F3BDF">
        <w:t>define</w:t>
      </w:r>
      <w:r w:rsidR="0051593F">
        <w:t>-Actions</w:t>
      </w:r>
      <w:r w:rsidR="00F40399" w:rsidRPr="002F3BDF">
        <w:t>Criteria</w:t>
      </w:r>
      <w:r w:rsidR="00F40399">
        <w:t>”</w:t>
      </w:r>
      <w:r w:rsidR="00D05056">
        <w:t>,</w:t>
      </w:r>
      <w:r w:rsidR="00F40399">
        <w:t xml:space="preserve"> </w:t>
      </w:r>
      <w:r w:rsidR="00CA2E03">
        <w:t>7</w:t>
      </w:r>
      <w:r w:rsidR="00D05056">
        <w:t xml:space="preserve">) </w:t>
      </w:r>
      <w:r w:rsidR="00793DEA">
        <w:t>“</w:t>
      </w:r>
      <w:r w:rsidR="0051593F">
        <w:t>define-</w:t>
      </w:r>
      <w:r w:rsidR="00793DEA">
        <w:t>infrastructure</w:t>
      </w:r>
      <w:r w:rsidR="0051593F">
        <w:t>-systems</w:t>
      </w:r>
      <w:r w:rsidR="00793DEA">
        <w:t>”</w:t>
      </w:r>
      <w:r w:rsidR="00CA2E03">
        <w:t>, 8) read”-statistical-data”, 9) “</w:t>
      </w:r>
      <w:r w:rsidR="00CA2E03" w:rsidRPr="00CA2E03">
        <w:t>set</w:t>
      </w:r>
      <w:r w:rsidR="00CA2E03">
        <w:t>-i</w:t>
      </w:r>
      <w:r w:rsidR="00CA2E03" w:rsidRPr="00CA2E03">
        <w:t>n</w:t>
      </w:r>
      <w:r w:rsidR="00CA2E03">
        <w:t>i</w:t>
      </w:r>
      <w:r w:rsidR="00CA2E03" w:rsidRPr="00CA2E03">
        <w:t>tial</w:t>
      </w:r>
      <w:r w:rsidR="00CA2E03">
        <w:t>-</w:t>
      </w:r>
      <w:r w:rsidR="00CA2E03" w:rsidRPr="00CA2E03">
        <w:t>values</w:t>
      </w:r>
      <w:r w:rsidR="00CA2E03">
        <w:t>-</w:t>
      </w:r>
      <w:r w:rsidR="00CA2E03" w:rsidRPr="00CA2E03">
        <w:t>global</w:t>
      </w:r>
      <w:r w:rsidR="00CA2E03">
        <w:t>s”, 10) “</w:t>
      </w:r>
      <w:r w:rsidR="00CA2E03" w:rsidRPr="00CA2E03">
        <w:t>set_maximum</w:t>
      </w:r>
      <w:r w:rsidR="00CA2E03">
        <w:t>”</w:t>
      </w:r>
      <w:r w:rsidR="0007799D">
        <w:t xml:space="preserve"> and 11) “</w:t>
      </w:r>
      <w:r w:rsidR="0007799D" w:rsidRPr="0007799D">
        <w:t>set</w:t>
      </w:r>
      <w:r w:rsidR="0007799D">
        <w:t>-</w:t>
      </w:r>
      <w:r w:rsidR="0007799D" w:rsidRPr="0007799D">
        <w:t>matrix</w:t>
      </w:r>
      <w:r w:rsidR="0007799D">
        <w:t>-</w:t>
      </w:r>
      <w:r w:rsidR="0007799D" w:rsidRPr="0007799D">
        <w:t>contj</w:t>
      </w:r>
      <w:r w:rsidR="0007799D">
        <w:t>”</w:t>
      </w:r>
      <w:r w:rsidR="0051593F">
        <w:t>.</w:t>
      </w:r>
      <w:r w:rsidR="00793DEA">
        <w:t xml:space="preserve"> </w:t>
      </w:r>
    </w:p>
    <w:p w14:paraId="5A6C6854" w14:textId="3C17540A" w:rsidR="00793DEA" w:rsidRDefault="00D05056" w:rsidP="00D05056">
      <w:pPr>
        <w:ind w:firstLine="720"/>
      </w:pPr>
      <w:r>
        <w:t xml:space="preserve">Procedure 1) </w:t>
      </w:r>
      <w:r w:rsidR="0007799D">
        <w:t xml:space="preserve">defines the global variables needed (table #) in 2) the model sets the type of agents or “breeds” in netlogo terminology, and in 3) their attributes. Procedure 4 </w:t>
      </w:r>
      <w:r>
        <w:t xml:space="preserve">contains methods to read </w:t>
      </w:r>
      <w:r w:rsidR="009C0B89">
        <w:t xml:space="preserve">layers of </w:t>
      </w:r>
      <w:r>
        <w:t>geo-spatial information</w:t>
      </w:r>
      <w:r w:rsidR="0007799D">
        <w:t xml:space="preserve"> using the GIS</w:t>
      </w:r>
      <w:r w:rsidR="009C0B89">
        <w:t>-</w:t>
      </w:r>
      <w:r w:rsidR="0007799D">
        <w:t>Netlogo extension</w:t>
      </w:r>
      <w:r w:rsidR="009C0B89">
        <w:t>.</w:t>
      </w:r>
      <w:r w:rsidR="00E54E8C">
        <w:t xml:space="preserve"> </w:t>
      </w:r>
      <w:r w:rsidR="009C0B89">
        <w:t>I</w:t>
      </w:r>
      <w:r w:rsidR="00E54E8C">
        <w:t>n p</w:t>
      </w:r>
      <w:r>
        <w:t xml:space="preserve">rocedure </w:t>
      </w:r>
      <w:r w:rsidR="00E54E8C">
        <w:t>5</w:t>
      </w:r>
      <w:r>
        <w:t xml:space="preserve">) </w:t>
      </w:r>
      <w:r w:rsidR="00E54E8C">
        <w:t xml:space="preserve">this gis </w:t>
      </w:r>
      <w:r w:rsidR="00A816AF">
        <w:t xml:space="preserve">layers are </w:t>
      </w:r>
      <w:r w:rsidR="00E54E8C">
        <w:t>use</w:t>
      </w:r>
      <w:r w:rsidR="009C0B89">
        <w:t>d</w:t>
      </w:r>
      <w:r w:rsidR="00E54E8C">
        <w:t xml:space="preserve"> to </w:t>
      </w:r>
      <w:r>
        <w:t xml:space="preserve">fill-up the </w:t>
      </w:r>
      <w:r w:rsidR="00E54E8C">
        <w:t xml:space="preserve">initial condition of the </w:t>
      </w:r>
      <w:r>
        <w:t xml:space="preserve">attributes of the </w:t>
      </w:r>
      <w:r w:rsidR="00A228C0">
        <w:t>neighborhood</w:t>
      </w:r>
      <w:r>
        <w:t>s</w:t>
      </w:r>
      <w:r w:rsidR="00B822F8">
        <w:t>, including location</w:t>
      </w:r>
      <w:r>
        <w:t>.</w:t>
      </w:r>
      <w:r w:rsidR="00E54E8C">
        <w:t xml:space="preserve"> Procedure 6) contain</w:t>
      </w:r>
      <w:r w:rsidR="00CD4179">
        <w:t>s</w:t>
      </w:r>
      <w:r w:rsidR="00E54E8C">
        <w:t xml:space="preserve"> methods to read data to define the actions and the information to define the multi-criteria </w:t>
      </w:r>
      <w:r w:rsidR="00A816AF">
        <w:t>decision</w:t>
      </w:r>
      <w:r w:rsidR="00CD4179">
        <w:t xml:space="preserve"> mechanism</w:t>
      </w:r>
      <w:r w:rsidR="00E54E8C">
        <w:t xml:space="preserve"> involve in the decision</w:t>
      </w:r>
      <w:r w:rsidR="00CD4179">
        <w:t>s</w:t>
      </w:r>
      <w:r w:rsidR="00E54E8C">
        <w:t xml:space="preserve"> of the actors. In 7) are the algorithms to define the infrastructure systems,</w:t>
      </w:r>
      <w:r w:rsidR="00A816AF">
        <w:t xml:space="preserve"> </w:t>
      </w:r>
      <m:oMath>
        <m:r>
          <w:rPr>
            <w:rFonts w:ascii="Cambria Math" w:hAnsi="Cambria Math"/>
          </w:rPr>
          <m:t>v</m:t>
        </m:r>
      </m:oMath>
      <w:r w:rsidR="00A4744D">
        <w:rPr>
          <w:rFonts w:eastAsiaTheme="minorEastAsia"/>
        </w:rPr>
        <w:t xml:space="preserve">. In 8) are </w:t>
      </w:r>
      <w:r w:rsidR="00E54E8C">
        <w:rPr>
          <w:rFonts w:eastAsiaTheme="minorEastAsia"/>
        </w:rPr>
        <w:t xml:space="preserve">methods to read data </w:t>
      </w:r>
      <w:r w:rsidR="001B3A26">
        <w:rPr>
          <w:rFonts w:eastAsiaTheme="minorEastAsia"/>
        </w:rPr>
        <w:t xml:space="preserve">needed </w:t>
      </w:r>
      <w:r w:rsidR="00E54E8C">
        <w:rPr>
          <w:rFonts w:eastAsiaTheme="minorEastAsia"/>
        </w:rPr>
        <w:t>to simulate stochastic realization</w:t>
      </w:r>
      <w:r w:rsidR="001B3A26">
        <w:rPr>
          <w:rFonts w:eastAsiaTheme="minorEastAsia"/>
        </w:rPr>
        <w:t>s</w:t>
      </w:r>
      <w:r w:rsidR="00E54E8C">
        <w:rPr>
          <w:rFonts w:eastAsiaTheme="minorEastAsia"/>
        </w:rPr>
        <w:t xml:space="preserve"> of flooding and water supply. Procedure 9) defines the </w:t>
      </w:r>
      <w:r w:rsidR="00A816AF">
        <w:rPr>
          <w:rFonts w:eastAsiaTheme="minorEastAsia"/>
        </w:rPr>
        <w:t>initial</w:t>
      </w:r>
      <w:r w:rsidR="00E54E8C">
        <w:rPr>
          <w:rFonts w:eastAsiaTheme="minorEastAsia"/>
        </w:rPr>
        <w:t xml:space="preserve"> value</w:t>
      </w:r>
      <w:r w:rsidR="00A816AF">
        <w:rPr>
          <w:rFonts w:eastAsiaTheme="minorEastAsia"/>
        </w:rPr>
        <w:t>s</w:t>
      </w:r>
      <w:r w:rsidR="00E54E8C">
        <w:rPr>
          <w:rFonts w:eastAsiaTheme="minorEastAsia"/>
        </w:rPr>
        <w:t xml:space="preserve"> </w:t>
      </w:r>
      <w:r w:rsidR="00A816AF">
        <w:rPr>
          <w:rFonts w:eastAsiaTheme="minorEastAsia"/>
        </w:rPr>
        <w:t>for</w:t>
      </w:r>
      <w:r w:rsidR="00E54E8C">
        <w:rPr>
          <w:rFonts w:eastAsiaTheme="minorEastAsia"/>
        </w:rPr>
        <w:t xml:space="preserve"> the global variables</w:t>
      </w:r>
      <w:r w:rsidR="00A816AF">
        <w:rPr>
          <w:rFonts w:eastAsiaTheme="minorEastAsia"/>
        </w:rPr>
        <w:t>,</w:t>
      </w:r>
      <w:r w:rsidR="00E54E8C">
        <w:rPr>
          <w:rFonts w:eastAsiaTheme="minorEastAsia"/>
        </w:rPr>
        <w:t xml:space="preserve"> and 10</w:t>
      </w:r>
      <w:r w:rsidR="00A816AF">
        <w:rPr>
          <w:rFonts w:eastAsiaTheme="minorEastAsia"/>
        </w:rPr>
        <w:t>)</w:t>
      </w:r>
      <w:r w:rsidR="00E54E8C">
        <w:rPr>
          <w:rFonts w:eastAsiaTheme="minorEastAsia"/>
        </w:rPr>
        <w:t xml:space="preserve"> sets the maximum values of the </w:t>
      </w:r>
      <w:r w:rsidR="00A816AF">
        <w:rPr>
          <w:rFonts w:eastAsiaTheme="minorEastAsia"/>
        </w:rPr>
        <w:t>attributes</w:t>
      </w:r>
      <w:r w:rsidR="00E54E8C">
        <w:rPr>
          <w:rFonts w:eastAsiaTheme="minorEastAsia"/>
        </w:rPr>
        <w:t xml:space="preserve"> of the </w:t>
      </w:r>
      <w:r w:rsidR="00A228C0">
        <w:rPr>
          <w:rFonts w:eastAsiaTheme="minorEastAsia"/>
        </w:rPr>
        <w:t>neighborhood</w:t>
      </w:r>
      <w:r w:rsidR="00E54E8C">
        <w:rPr>
          <w:rFonts w:eastAsiaTheme="minorEastAsia"/>
        </w:rPr>
        <w:t xml:space="preserve">s. This is needed to define the range of variability in the </w:t>
      </w:r>
      <w:r w:rsidR="00A816AF">
        <w:rPr>
          <w:rFonts w:eastAsiaTheme="minorEastAsia"/>
        </w:rPr>
        <w:t>attributes, which</w:t>
      </w:r>
      <w:r w:rsidR="00E54E8C">
        <w:rPr>
          <w:rFonts w:eastAsiaTheme="minorEastAsia"/>
        </w:rPr>
        <w:t xml:space="preserve"> in turn will inform the computation of the decisions.</w:t>
      </w:r>
      <w:r w:rsidR="00E54E8C">
        <w:t xml:space="preserve"> </w:t>
      </w:r>
      <w:r w:rsidR="00A816AF">
        <w:t>Finally</w:t>
      </w:r>
      <w:r w:rsidR="00CD4179">
        <w:t>,</w:t>
      </w:r>
      <w:r w:rsidR="00E54E8C">
        <w:t xml:space="preserve"> </w:t>
      </w:r>
      <w:r w:rsidR="00A816AF">
        <w:t>procedure 11</w:t>
      </w:r>
      <w:r w:rsidR="00E54E8C">
        <w:t xml:space="preserve">) </w:t>
      </w:r>
      <w:r w:rsidR="00A816AF">
        <w:t>define</w:t>
      </w:r>
      <w:r w:rsidR="00CD4179">
        <w:t>s</w:t>
      </w:r>
      <w:r w:rsidR="00A816AF">
        <w:t xml:space="preserve"> the </w:t>
      </w:r>
      <w:r w:rsidR="00A228C0">
        <w:t>neighborhood</w:t>
      </w:r>
      <w:r w:rsidR="00A816AF">
        <w:t xml:space="preserve">s that are associated with each other based on the contiguity matrix. This defines the local network of </w:t>
      </w:r>
      <w:r w:rsidR="00CD4179">
        <w:t xml:space="preserve">interaction between </w:t>
      </w:r>
      <w:r w:rsidR="00A228C0">
        <w:t>neighborhood</w:t>
      </w:r>
      <w:r w:rsidR="00A816AF">
        <w:t>s</w:t>
      </w:r>
      <w:r w:rsidR="00E54E8C">
        <w:t xml:space="preserve"> </w:t>
      </w:r>
      <w:r w:rsidR="00A816AF">
        <w:t>that influence</w:t>
      </w:r>
      <w:r w:rsidR="00CD4179">
        <w:t>d</w:t>
      </w:r>
      <w:r w:rsidR="00A816AF">
        <w:t xml:space="preserve"> each other. </w:t>
      </w:r>
      <w:r w:rsidR="00CD4179">
        <w:t xml:space="preserve">Which is </w:t>
      </w:r>
      <w:r w:rsidR="00A816AF">
        <w:t xml:space="preserve">needed to simulate the health model. </w:t>
      </w:r>
    </w:p>
    <w:p w14:paraId="0F5F267C" w14:textId="77777777" w:rsidR="00443985" w:rsidRDefault="00443985" w:rsidP="00D05056">
      <w:pPr>
        <w:ind w:firstLine="720"/>
      </w:pPr>
    </w:p>
    <w:p w14:paraId="573570A6" w14:textId="77777777" w:rsidR="00793DEA" w:rsidRDefault="00183CDF" w:rsidP="00844443">
      <w:pPr>
        <w:rPr>
          <w:i/>
          <w:sz w:val="24"/>
          <w:szCs w:val="24"/>
        </w:rPr>
      </w:pPr>
      <w:bookmarkStart w:id="12" w:name="_Toc496102954"/>
      <w:r w:rsidRPr="00810D41">
        <w:rPr>
          <w:rStyle w:val="Heading3Char"/>
        </w:rPr>
        <w:t>Input data</w:t>
      </w:r>
      <w:bookmarkEnd w:id="12"/>
    </w:p>
    <w:p w14:paraId="6DBC2911" w14:textId="180F6340" w:rsidR="009C1117" w:rsidRDefault="00560E78" w:rsidP="00443985">
      <w:pPr>
        <w:ind w:firstLine="720"/>
      </w:pPr>
      <w:r w:rsidRPr="00CC7ABC">
        <w:t xml:space="preserve">The setup procedure </w:t>
      </w:r>
      <w:r w:rsidR="00B76059">
        <w:t xml:space="preserve">invoke a procedure that loads layers of geographic information </w:t>
      </w:r>
      <w:r w:rsidRPr="00CC7ABC">
        <w:t>to fill the attributes of ea</w:t>
      </w:r>
      <w:r w:rsidR="00CC7ABC" w:rsidRPr="00CC7ABC">
        <w:t xml:space="preserve">ch </w:t>
      </w:r>
      <w:r w:rsidR="00A228C0">
        <w:t>neighborhood</w:t>
      </w:r>
      <w:r w:rsidR="00B76059">
        <w:t xml:space="preserve"> that will define the criteria for decisions</w:t>
      </w:r>
      <w:r w:rsidRPr="00CC7ABC">
        <w:t xml:space="preserve">. Table </w:t>
      </w:r>
      <w:r w:rsidR="00855B6E">
        <w:t>1</w:t>
      </w:r>
      <w:r w:rsidRPr="00CC7ABC">
        <w:t xml:space="preserve"> show</w:t>
      </w:r>
      <w:r w:rsidR="00B76059">
        <w:t>s</w:t>
      </w:r>
      <w:r w:rsidRPr="00CC7ABC">
        <w:t xml:space="preserve"> </w:t>
      </w:r>
      <w:r w:rsidR="00B76059">
        <w:t xml:space="preserve">the </w:t>
      </w:r>
      <w:r w:rsidRPr="00CC7ABC">
        <w:t>attributes</w:t>
      </w:r>
      <w:r w:rsidR="00B76059">
        <w:t xml:space="preserve"> </w:t>
      </w:r>
      <w:r w:rsidR="00B76059">
        <w:lastRenderedPageBreak/>
        <w:t xml:space="preserve">of each </w:t>
      </w:r>
      <w:r w:rsidR="00A228C0">
        <w:t>neighborhood</w:t>
      </w:r>
      <w:r w:rsidRPr="00CC7ABC">
        <w:t xml:space="preserve">. </w:t>
      </w:r>
      <w:r w:rsidR="00B76059">
        <w:t>T</w:t>
      </w:r>
      <w:r w:rsidRPr="00CC7ABC">
        <w:t>he</w:t>
      </w:r>
      <w:r w:rsidR="000B2C8A" w:rsidRPr="00CC7ABC">
        <w:t xml:space="preserve"> model </w:t>
      </w:r>
      <w:r w:rsidR="00B76059">
        <w:t xml:space="preserve">also </w:t>
      </w:r>
      <w:r w:rsidR="004A59E9">
        <w:t xml:space="preserve">need to data to define the actions, the criteria, criteria weights and action </w:t>
      </w:r>
      <w:r w:rsidR="00B76059">
        <w:t>weights</w:t>
      </w:r>
      <w:r w:rsidR="004A59E9">
        <w:t xml:space="preserve">. This information is read by the procedure setup using csv. Files from software </w:t>
      </w:r>
      <w:r w:rsidR="004A59E9" w:rsidRPr="001D6C91">
        <w:rPr>
          <w:i/>
        </w:rPr>
        <w:t>super</w:t>
      </w:r>
      <w:r w:rsidR="001D6C91" w:rsidRPr="001D6C91">
        <w:rPr>
          <w:i/>
        </w:rPr>
        <w:t xml:space="preserve"> </w:t>
      </w:r>
      <w:r w:rsidR="001D6C91">
        <w:rPr>
          <w:i/>
        </w:rPr>
        <w:t>decision</w:t>
      </w:r>
      <w:r w:rsidR="004A59E9">
        <w:t xml:space="preserve"> (ref)</w:t>
      </w:r>
      <w:r w:rsidR="00B76059">
        <w:t>.</w:t>
      </w:r>
      <w:r w:rsidR="00443985">
        <w:t xml:space="preserve"> </w:t>
      </w:r>
      <w:r w:rsidR="00844443" w:rsidRPr="00844443">
        <w:t xml:space="preserve">Another </w:t>
      </w:r>
      <w:r w:rsidR="00844443">
        <w:t xml:space="preserve">type of </w:t>
      </w:r>
      <w:r w:rsidR="003F1E84" w:rsidRPr="00844443">
        <w:t>i</w:t>
      </w:r>
      <w:r w:rsidR="003F1E84">
        <w:t>nput</w:t>
      </w:r>
      <w:r w:rsidR="003F1E84" w:rsidRPr="00844443">
        <w:t xml:space="preserve"> </w:t>
      </w:r>
      <w:r w:rsidR="00844443">
        <w:t>data</w:t>
      </w:r>
      <w:r w:rsidR="00844443" w:rsidRPr="00844443">
        <w:t xml:space="preserve"> is the average number of days without water by </w:t>
      </w:r>
      <w:r w:rsidR="00A75753">
        <w:t>municipality</w:t>
      </w:r>
      <w:r w:rsidR="00844443" w:rsidRPr="00844443">
        <w:t>,</w:t>
      </w:r>
      <w:r w:rsidR="00844443">
        <w:t xml:space="preserve"> </w:t>
      </w:r>
      <w:r w:rsidR="00844443" w:rsidRPr="00844443">
        <w:t xml:space="preserve">which is needed to simulate </w:t>
      </w:r>
      <w:r w:rsidR="00445F91">
        <w:t xml:space="preserve">the </w:t>
      </w:r>
      <w:r w:rsidR="00844443" w:rsidRPr="00844443">
        <w:t>days with water by the system of pipes,</w:t>
      </w:r>
      <w:r w:rsidR="00844443">
        <w:t xml:space="preserve"> </w:t>
      </w:r>
      <m:oMath>
        <m:r>
          <w:rPr>
            <w:rFonts w:ascii="Cambria Math" w:hAnsi="Cambria Math"/>
          </w:rPr>
          <m:t>P</m:t>
        </m:r>
      </m:oMath>
      <w:r w:rsidR="00445F91">
        <w:t xml:space="preserve">, using </w:t>
      </w:r>
      <w:r w:rsidR="00445F91" w:rsidRPr="00844443">
        <w:t>a Po</w:t>
      </w:r>
      <w:r w:rsidR="00445F91">
        <w:t>i</w:t>
      </w:r>
      <w:r w:rsidR="00445F91" w:rsidRPr="00844443">
        <w:t>sson</w:t>
      </w:r>
      <w:r w:rsidR="00445F91">
        <w:t xml:space="preserve"> process</w:t>
      </w:r>
      <w:r w:rsidR="00844443" w:rsidRPr="00844443">
        <w:t>.</w:t>
      </w:r>
      <w:r w:rsidR="00443985">
        <w:t xml:space="preserve"> </w:t>
      </w:r>
      <w:r w:rsidR="00445F91">
        <w:t>Finally</w:t>
      </w:r>
      <w:r w:rsidR="00443985">
        <w:t>,</w:t>
      </w:r>
      <w:r w:rsidR="00445F91">
        <w:t xml:space="preserve"> the model </w:t>
      </w:r>
      <w:r w:rsidR="003F1E84">
        <w:t xml:space="preserve">contain procedures to </w:t>
      </w:r>
      <w:r w:rsidR="00445F91">
        <w:t>read data to represent the probabilities of flood using Bayesian contingency matrix analysis ()</w:t>
      </w:r>
      <w:r w:rsidR="00147BED">
        <w:t xml:space="preserve"> and regression analysis</w:t>
      </w:r>
      <w:r w:rsidR="00A37A9B">
        <w:t xml:space="preserve"> of health</w:t>
      </w:r>
      <w:r w:rsidR="00445F91">
        <w:t>.</w:t>
      </w:r>
    </w:p>
    <w:p w14:paraId="28141B90" w14:textId="77777777" w:rsidR="00443985" w:rsidRDefault="00443985" w:rsidP="00443985"/>
    <w:p w14:paraId="2DC0B1EB" w14:textId="162A84E5" w:rsidR="0067568C" w:rsidRDefault="00183CDF" w:rsidP="00793DEA">
      <w:pPr>
        <w:pStyle w:val="Heading1"/>
      </w:pPr>
      <w:bookmarkStart w:id="13" w:name="_Toc496102955"/>
      <w:r w:rsidRPr="00844443">
        <w:t>Sub-models</w:t>
      </w:r>
      <w:r w:rsidR="009038B8" w:rsidRPr="00844443">
        <w:t xml:space="preserve"> </w:t>
      </w:r>
      <w:r w:rsidR="009C1117">
        <w:t xml:space="preserve">and </w:t>
      </w:r>
      <w:r w:rsidR="00443985">
        <w:t>components</w:t>
      </w:r>
      <w:bookmarkEnd w:id="13"/>
    </w:p>
    <w:p w14:paraId="52747E9B" w14:textId="77777777" w:rsidR="001D6366" w:rsidRDefault="001D6366" w:rsidP="00810D41">
      <w:pPr>
        <w:pStyle w:val="Heading3"/>
      </w:pPr>
    </w:p>
    <w:p w14:paraId="3EC801C2" w14:textId="77777777" w:rsidR="003A1A63" w:rsidRDefault="003A1A63" w:rsidP="0082481B">
      <w:pPr>
        <w:pStyle w:val="Heading5"/>
        <w:spacing w:line="360" w:lineRule="auto"/>
      </w:pPr>
    </w:p>
    <w:p w14:paraId="06016FA4" w14:textId="59846F36" w:rsidR="00FF29D5" w:rsidRPr="00FF29D5" w:rsidRDefault="00FF29D5" w:rsidP="0082481B">
      <w:pPr>
        <w:pStyle w:val="Heading2"/>
        <w:spacing w:line="360" w:lineRule="auto"/>
      </w:pPr>
      <w:bookmarkStart w:id="14" w:name="_Toc496102956"/>
      <w:r w:rsidRPr="00FF29D5">
        <w:t>Water authority decision procedure</w:t>
      </w:r>
      <w:bookmarkEnd w:id="14"/>
      <w:r w:rsidRPr="00FF29D5">
        <w:t xml:space="preserve"> </w:t>
      </w:r>
    </w:p>
    <w:p w14:paraId="391D1551" w14:textId="77777777" w:rsidR="008949B0" w:rsidRPr="00581FD7" w:rsidRDefault="008949B0" w:rsidP="0082481B">
      <w:pPr>
        <w:pStyle w:val="Heading3"/>
        <w:spacing w:line="360" w:lineRule="auto"/>
      </w:pPr>
      <w:bookmarkStart w:id="15" w:name="_Toc496102957"/>
      <w:r w:rsidRPr="00581FD7">
        <w:t>Suitability assessment</w:t>
      </w:r>
      <w:bookmarkEnd w:id="15"/>
      <w:r w:rsidRPr="00581FD7">
        <w:t xml:space="preserve"> </w:t>
      </w:r>
    </w:p>
    <w:p w14:paraId="2BC78D55" w14:textId="06C4F988" w:rsidR="008949B0" w:rsidRPr="00605C66" w:rsidRDefault="008949B0" w:rsidP="0082481B">
      <w:pPr>
        <w:spacing w:line="360" w:lineRule="auto"/>
        <w:ind w:firstLine="708"/>
        <w:rPr>
          <w:noProof/>
        </w:rPr>
      </w:pPr>
      <w:r w:rsidRPr="00605C66">
        <w:rPr>
          <w:noProof/>
        </w:rPr>
        <w:t xml:space="preserve">Suitability for investment of each </w:t>
      </w:r>
      <w:r w:rsidR="00A228C0">
        <w:rPr>
          <w:noProof/>
        </w:rPr>
        <w:t>neighborhood</w:t>
      </w:r>
      <w:r w:rsidRPr="00605C66">
        <w:rPr>
          <w:noProof/>
        </w:rPr>
        <w:t xml:space="preserve"> is obtained through multicriteria evaluation to take into consideration the relevance of the </w:t>
      </w:r>
      <w:r>
        <w:rPr>
          <w:noProof/>
        </w:rPr>
        <w:t xml:space="preserve">decision </w:t>
      </w:r>
      <w:r w:rsidRPr="00605C66">
        <w:rPr>
          <w:noProof/>
        </w:rPr>
        <w:t>criteria:</w:t>
      </w:r>
    </w:p>
    <w:p w14:paraId="2185C59B" w14:textId="48473732" w:rsidR="008949B0" w:rsidRPr="00605C66" w:rsidRDefault="005F1FA8" w:rsidP="0082481B">
      <w:pPr>
        <w:spacing w:line="360" w:lineRule="auto"/>
        <w:jc w:val="center"/>
      </w:pP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r>
          <w:rPr>
            <w:rFonts w:ascii="Cambria Math" w:hAnsi="Cambria Math"/>
          </w:rPr>
          <m:t>=</m:t>
        </m:r>
        <m:rad>
          <m:radPr>
            <m:ctrlPr>
              <w:rPr>
                <w:rFonts w:ascii="Cambria Math" w:hAnsi="Cambria Math"/>
                <w:i/>
              </w:rPr>
            </m:ctrlPr>
          </m:radPr>
          <m:deg>
            <m:r>
              <w:rPr>
                <w:rFonts w:ascii="Cambria Math" w:hAnsi="Cambria Math"/>
              </w:rPr>
              <m:t>1/ρ</m:t>
            </m:r>
          </m:deg>
          <m:e>
            <m:r>
              <w:rPr>
                <w:rFonts w:ascii="Cambria Math" w:hAnsi="Cambria Math"/>
              </w:rPr>
              <m:t>α</m:t>
            </m:r>
            <m:nary>
              <m:naryPr>
                <m:chr m:val="∑"/>
                <m:limLoc m:val="undOvr"/>
                <m:ctrlPr>
                  <w:rPr>
                    <w:rFonts w:ascii="Cambria Math" w:hAnsi="Cambria Math"/>
                    <w:i/>
                  </w:rPr>
                </m:ctrlPr>
              </m:naryPr>
              <m:sub>
                <m:r>
                  <w:rPr>
                    <w:rFonts w:ascii="Cambria Math" w:hAnsi="Cambria Math"/>
                  </w:rPr>
                  <m:t>i</m:t>
                </m:r>
              </m:sub>
              <m:sup>
                <m:r>
                  <w:rPr>
                    <w:rFonts w:ascii="Cambria Math" w:hAnsi="Cambria Math"/>
                  </w:rPr>
                  <m:t>I</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iv</m:t>
                        </m:r>
                      </m:sub>
                    </m:sSub>
                  </m:e>
                  <m:sup>
                    <m:r>
                      <w:rPr>
                        <w:rFonts w:ascii="Cambria Math" w:hAnsi="Cambria Math"/>
                      </w:rPr>
                      <m:t>ρ</m:t>
                    </m:r>
                  </m:sup>
                </m:sSup>
              </m:e>
            </m:nary>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e>
              <m:sup>
                <m:r>
                  <w:rPr>
                    <w:rFonts w:ascii="Cambria Math" w:hAnsi="Cambria Math"/>
                  </w:rPr>
                  <m:t>ρ</m:t>
                </m:r>
              </m:sup>
            </m:sSup>
          </m:e>
        </m:rad>
      </m:oMath>
      <w:r w:rsidR="008949B0">
        <w:t xml:space="preserve">           </w:t>
      </w:r>
      <w:r w:rsidR="008949B0" w:rsidRPr="00605C66">
        <w:t>(1)</w:t>
      </w:r>
    </w:p>
    <w:p w14:paraId="1EBBEEFB" w14:textId="1E7104AB" w:rsidR="000E2B51" w:rsidRDefault="008949B0" w:rsidP="0082481B">
      <w:pPr>
        <w:spacing w:line="360" w:lineRule="auto"/>
        <w:jc w:val="both"/>
      </w:pPr>
      <w:r w:rsidRPr="00605C66">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605C66">
        <w:t xml:space="preserve"> is the distance to the ideal point</w:t>
      </w:r>
      <w:r>
        <w:t xml:space="preserve"> of </w:t>
      </w:r>
      <w:r w:rsidR="00A228C0">
        <w:t>neighborhood</w:t>
      </w:r>
      <w:r>
        <w:t xml:space="preserve"> j with respect to decision </w:t>
      </w:r>
      <m:oMath>
        <m:r>
          <w:rPr>
            <w:rFonts w:ascii="Cambria Math" w:hAnsi="Cambria Math"/>
          </w:rPr>
          <m:t>k</m:t>
        </m:r>
      </m:oMath>
      <w:r>
        <w:t xml:space="preserve"> and system </w:t>
      </w:r>
      <m:oMath>
        <m:r>
          <w:rPr>
            <w:rFonts w:ascii="Cambria Math" w:hAnsi="Cambria Math"/>
          </w:rPr>
          <m:t>v</m:t>
        </m:r>
      </m:oMath>
      <w:r w:rsidRPr="00605C66">
        <w:t xml:space="preserve">; </w:t>
      </w:r>
      <m:oMath>
        <m:sSub>
          <m:sSubPr>
            <m:ctrlPr>
              <w:rPr>
                <w:rFonts w:ascii="Cambria Math" w:hAnsi="Cambria Math"/>
                <w:i/>
              </w:rPr>
            </m:ctrlPr>
          </m:sSubPr>
          <m:e>
            <m:r>
              <w:rPr>
                <w:rFonts w:ascii="Cambria Math" w:hAnsi="Cambria Math"/>
              </w:rPr>
              <m:t>w</m:t>
            </m:r>
          </m:e>
          <m:sub>
            <m:r>
              <w:rPr>
                <w:rFonts w:ascii="Cambria Math" w:hAnsi="Cambria Math"/>
              </w:rPr>
              <m:t>iv</m:t>
            </m:r>
          </m:sub>
        </m:sSub>
      </m:oMath>
      <w:r>
        <w:rPr>
          <w:rFonts w:eastAsiaTheme="minorEastAsia"/>
        </w:rPr>
        <w:t xml:space="preserve"> </w:t>
      </w:r>
      <w:r w:rsidRPr="00605C66">
        <w:t>is the criteri</w:t>
      </w:r>
      <w:r>
        <w:t>on</w:t>
      </w:r>
      <w:r w:rsidRPr="00605C66">
        <w:t xml:space="preserve"> weight</w:t>
      </w:r>
      <w:r>
        <w:t xml:space="preserve"> of criterion </w:t>
      </w:r>
      <m:oMath>
        <m:r>
          <w:rPr>
            <w:rFonts w:ascii="Cambria Math" w:hAnsi="Cambria Math"/>
          </w:rPr>
          <m:t>i</m:t>
        </m:r>
      </m:oMath>
      <w:r>
        <w:t xml:space="preserve"> related to system </w:t>
      </w:r>
      <m:oMath>
        <m:r>
          <w:rPr>
            <w:rFonts w:ascii="Cambria Math" w:hAnsi="Cambria Math"/>
          </w:rPr>
          <m:t>v</m:t>
        </m:r>
      </m:oMath>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 xml:space="preserve">is the standardized score in a </w:t>
      </w:r>
      <w:r w:rsidR="00A228C0">
        <w:t>neighborhood</w:t>
      </w:r>
      <w:r w:rsidRPr="00605C66">
        <w:t xml:space="preserve"> </w:t>
      </w:r>
      <m:oMath>
        <m:r>
          <w:rPr>
            <w:rFonts w:ascii="Cambria Math" w:hAnsi="Cambria Math"/>
          </w:rPr>
          <m:t>j</m:t>
        </m:r>
      </m:oMath>
      <w:r>
        <w:rPr>
          <w:i/>
        </w:rPr>
        <w:t xml:space="preserve"> </w:t>
      </w:r>
      <w:r w:rsidRPr="00605C66">
        <w:t xml:space="preserve">of </w:t>
      </w:r>
      <w:r w:rsidR="00AE6222">
        <w:t xml:space="preserve">the </w:t>
      </w:r>
      <w:r w:rsidRPr="00605C66">
        <w:t xml:space="preserve">attribute </w:t>
      </w:r>
      <w:r>
        <w:t xml:space="preserve">corresponding to criterion </w:t>
      </w:r>
      <m:oMath>
        <m:r>
          <w:rPr>
            <w:rFonts w:ascii="Cambria Math" w:hAnsi="Cambria Math"/>
          </w:rPr>
          <m:t>i</m:t>
        </m:r>
      </m:oMath>
      <w:r>
        <w:t xml:space="preserve"> of </w:t>
      </w:r>
      <w:r w:rsidR="000E1AC6">
        <w:t xml:space="preserve">infrastructure </w:t>
      </w:r>
      <w:r>
        <w:t xml:space="preserve">system </w:t>
      </w:r>
      <m:oMath>
        <m:r>
          <w:rPr>
            <w:rFonts w:ascii="Cambria Math" w:hAnsi="Cambria Math"/>
          </w:rPr>
          <m:t>v</m:t>
        </m:r>
      </m:oMath>
      <w:r>
        <w:t xml:space="preserve"> and decision </w:t>
      </w:r>
      <m:oMath>
        <m:r>
          <w:rPr>
            <w:rFonts w:ascii="Cambria Math" w:hAnsi="Cambria Math"/>
          </w:rPr>
          <m:t>k</m:t>
        </m:r>
      </m:oMath>
      <w:r>
        <w:t>;</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sidRPr="00605C66">
        <w:t xml:space="preserve"> is the departure of an alternative from the ideal point for a criterion</w:t>
      </w:r>
      <w:r>
        <w:t xml:space="preserve">; </w:t>
      </w:r>
      <m:oMath>
        <m:r>
          <w:rPr>
            <w:rFonts w:ascii="Cambria Math" w:hAnsi="Cambria Math"/>
          </w:rPr>
          <m:t>i</m:t>
        </m:r>
      </m:oMath>
      <w:r w:rsidRPr="00605C66">
        <w:t>,</w:t>
      </w:r>
      <w:r>
        <w:t xml:space="preserve"> </w:t>
      </w:r>
      <m:oMath>
        <m:r>
          <w:rPr>
            <w:rFonts w:ascii="Cambria Math" w:hAnsi="Cambria Math"/>
          </w:rPr>
          <m:t>j</m:t>
        </m:r>
      </m:oMath>
      <w:r w:rsidRPr="00605C66">
        <w:t xml:space="preserve">, </w:t>
      </w:r>
      <m:oMath>
        <m:r>
          <w:rPr>
            <w:rFonts w:ascii="Cambria Math" w:hAnsi="Cambria Math"/>
          </w:rPr>
          <m:t>k</m:t>
        </m:r>
      </m:oMath>
      <w:r w:rsidRPr="00605C66">
        <w:t xml:space="preserve">, </w:t>
      </w:r>
      <m:oMath>
        <m:r>
          <w:rPr>
            <w:rFonts w:ascii="Cambria Math" w:hAnsi="Cambria Math"/>
          </w:rPr>
          <m:t>t</m:t>
        </m:r>
      </m:oMath>
      <w:r w:rsidRPr="00291A97">
        <w:t xml:space="preserve"> </w:t>
      </w:r>
      <w:r w:rsidRPr="00605C66">
        <w:t xml:space="preserve">and </w:t>
      </w:r>
      <m:oMath>
        <m:r>
          <w:rPr>
            <w:rFonts w:ascii="Cambria Math" w:hAnsi="Cambria Math"/>
          </w:rPr>
          <m:t>v</m:t>
        </m:r>
      </m:oMath>
      <w:r w:rsidR="000E2B51">
        <w:rPr>
          <w:rFonts w:eastAsiaTheme="minorEastAsia"/>
        </w:rPr>
        <w:t xml:space="preserve"> </w:t>
      </w:r>
      <w:r w:rsidRPr="00605C66">
        <w:t xml:space="preserve">are </w:t>
      </w:r>
      <w:r>
        <w:t>i</w:t>
      </w:r>
      <w:r w:rsidRPr="00605C66">
        <w:t xml:space="preserve">ndices for </w:t>
      </w:r>
      <w:r>
        <w:t xml:space="preserve">criteria, </w:t>
      </w:r>
      <w:r w:rsidR="00A228C0">
        <w:t>neighborhood</w:t>
      </w:r>
      <w:r w:rsidRPr="00605C66">
        <w:t>s,</w:t>
      </w:r>
      <w:r>
        <w:t xml:space="preserve"> </w:t>
      </w:r>
      <w:r w:rsidR="000E2B51">
        <w:t>action</w:t>
      </w:r>
      <w:r>
        <w:t>, time and infrastructure</w:t>
      </w:r>
      <w:r w:rsidR="000E2B51">
        <w:t xml:space="preserve"> system</w:t>
      </w:r>
      <w:r>
        <w:t>, respectively.</w:t>
      </w:r>
      <w:r w:rsidRPr="00605C66">
        <w:t xml:space="preserve"> In Equation </w:t>
      </w:r>
      <w:r>
        <w:t>1, the standardized score</w:t>
      </w:r>
      <w:r w:rsidRPr="00605C66">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w:t>
      </w:r>
      <w:r w:rsidRPr="00605C66">
        <w:t>represents a judgment about</w:t>
      </w:r>
      <w:r>
        <w:t xml:space="preserve"> the importance of an observable value of a certain criterion for the water authority’s decision. </w:t>
      </w:r>
    </w:p>
    <w:p w14:paraId="23FA88FA" w14:textId="26F53560" w:rsidR="008949B0" w:rsidRPr="00605C66" w:rsidRDefault="008949B0" w:rsidP="0082481B">
      <w:pPr>
        <w:spacing w:line="360" w:lineRule="auto"/>
        <w:ind w:firstLine="720"/>
        <w:jc w:val="both"/>
      </w:pPr>
      <w:r>
        <w:t xml:space="preserve">Given that the variables representing the criteria are </w:t>
      </w:r>
      <w:r w:rsidRPr="00605C66">
        <w:t>continuous</w:t>
      </w:r>
      <w:r>
        <w:t xml:space="preserve"> and </w:t>
      </w:r>
      <w:r w:rsidRPr="00605C66">
        <w:t xml:space="preserve">interval- and ratio-scaled, </w:t>
      </w:r>
      <w:r>
        <w:t>t</w:t>
      </w:r>
      <w:r w:rsidRPr="00605C66">
        <w:t>hese scores are obtained by means of value functions (Beinat 1997), which transform the natural scale of a criterion to a [0, 1] value scale (</w:t>
      </w:r>
      <w:r w:rsidR="000E2B51">
        <w:t>1</w:t>
      </w:r>
      <w:r w:rsidRPr="00605C66">
        <w:t xml:space="preserve"> represents the most undesirable state and </w:t>
      </w:r>
      <w:r w:rsidR="000E2B51">
        <w:t>0</w:t>
      </w:r>
      <w:r w:rsidRPr="00605C66">
        <w:t xml:space="preserve"> the most desirable state). </w:t>
      </w:r>
    </w:p>
    <w:p w14:paraId="280D6F41" w14:textId="77777777" w:rsidR="000E2B51" w:rsidRDefault="000E2B51" w:rsidP="0082481B">
      <w:pPr>
        <w:pStyle w:val="Heading3"/>
        <w:spacing w:line="360" w:lineRule="auto"/>
      </w:pPr>
    </w:p>
    <w:p w14:paraId="5D65A51A" w14:textId="77777777" w:rsidR="008949B0" w:rsidRPr="00581FD7" w:rsidRDefault="008949B0" w:rsidP="0082481B">
      <w:pPr>
        <w:pStyle w:val="Heading3"/>
        <w:spacing w:line="360" w:lineRule="auto"/>
      </w:pPr>
      <w:bookmarkStart w:id="16" w:name="_Toc496102958"/>
      <w:r w:rsidRPr="00581FD7">
        <w:t>Site selection</w:t>
      </w:r>
      <w:bookmarkEnd w:id="16"/>
    </w:p>
    <w:p w14:paraId="1F7BBED3" w14:textId="60D95749" w:rsidR="008949B0" w:rsidRDefault="008949B0" w:rsidP="0082481B">
      <w:pPr>
        <w:spacing w:line="360" w:lineRule="auto"/>
        <w:ind w:firstLine="708"/>
      </w:pPr>
      <w:r>
        <w:t xml:space="preserve">Every </w:t>
      </w:r>
      <w:r w:rsidR="00581FD7">
        <w:t>year</w:t>
      </w:r>
      <w:r>
        <w:t xml:space="preserve"> site selection is invoked </w:t>
      </w:r>
      <w:r w:rsidR="006C3774">
        <w:t xml:space="preserve">by the water authorities </w:t>
      </w:r>
      <w:r>
        <w:t xml:space="preserve">for choosing a </w:t>
      </w:r>
      <w:r w:rsidRPr="003715D1">
        <w:t>single investment</w:t>
      </w:r>
      <w:r w:rsidR="00DB6F02">
        <w:t xml:space="preserve"> on on system v</w:t>
      </w:r>
      <w:r>
        <w:t>,</w:t>
      </w:r>
      <m:oMath>
        <m:r>
          <w:rPr>
            <w:rFonts w:ascii="Cambria Math" w:hAnsi="Cambria Math"/>
          </w:rPr>
          <m:t>y</m:t>
        </m:r>
      </m:oMath>
      <w:r w:rsidRPr="003715D1">
        <w:t xml:space="preserve">, in </w:t>
      </w:r>
      <w:r>
        <w:t xml:space="preserve">a specific </w:t>
      </w:r>
      <w:r w:rsidRPr="003715D1">
        <w:t xml:space="preserve">number of </w:t>
      </w:r>
      <w:r w:rsidR="00A228C0">
        <w:t>neighborhood</w:t>
      </w:r>
      <w:r>
        <w:t>s</w:t>
      </w:r>
      <w:r w:rsidRPr="003715D1">
        <w:t xml:space="preserve"> </w:t>
      </w:r>
      <w:r>
        <w:t xml:space="preserve">that is </w:t>
      </w:r>
      <w:r w:rsidRPr="003715D1">
        <w:t>established by budgetary constraints</w:t>
      </w:r>
      <w: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Pr="003715D1">
        <w:t xml:space="preserve">. Formally, </w:t>
      </w:r>
      <w:r>
        <w:t xml:space="preserve">this involves </w:t>
      </w:r>
      <w:r w:rsidRPr="003715D1">
        <w:t>using 0-1 (or binary) programming model (Dykstra 1984) in which the objective function maximizes</w:t>
      </w:r>
      <w:r>
        <w:t xml:space="preserve"> </w:t>
      </w:r>
      <m:oMath>
        <m:sSubSup>
          <m:sSubSupPr>
            <m:ctrlPr>
              <w:rPr>
                <w:rFonts w:ascii="Cambria Math" w:hAnsi="Cambria Math"/>
              </w:rPr>
            </m:ctrlPr>
          </m:sSubSupPr>
          <m:e>
            <m:r>
              <w:rPr>
                <w:rFonts w:ascii="Cambria Math" w:hAnsi="Cambria Math"/>
              </w:rPr>
              <m:t>d</m:t>
            </m:r>
          </m:e>
          <m:sub>
            <m:r>
              <w:rPr>
                <w:rFonts w:ascii="Cambria Math" w:hAnsi="Cambria Math"/>
              </w:rPr>
              <m:t>jvt</m:t>
            </m:r>
          </m:sub>
          <m:sup>
            <m:r>
              <w:rPr>
                <w:rFonts w:ascii="Cambria Math" w:hAnsi="Cambria Math"/>
              </w:rPr>
              <m:t>k</m:t>
            </m:r>
          </m:sup>
        </m:sSubSup>
      </m:oMath>
      <w:r w:rsidRPr="003715D1">
        <w:t xml:space="preserve">. In this way, the model simulates a preference for investing in the </w:t>
      </w:r>
      <w:r w:rsidR="00A228C0">
        <w:t>neighborhood</w:t>
      </w:r>
      <w:r w:rsidRPr="003715D1">
        <w:t xml:space="preserve">s where </w:t>
      </w:r>
      <w:r w:rsidR="005D4C9F">
        <w:t xml:space="preserve">investment on </w:t>
      </w:r>
      <w:r w:rsidRPr="003715D1">
        <w:t xml:space="preserve">infrastructure </w:t>
      </w:r>
      <w:r w:rsidR="00CE1CDA">
        <w:t xml:space="preserve">of system </w:t>
      </w:r>
      <m:oMath>
        <m:r>
          <w:rPr>
            <w:rFonts w:ascii="Cambria Math" w:hAnsi="Cambria Math"/>
          </w:rPr>
          <m:t>v</m:t>
        </m:r>
      </m:oMath>
      <w:r w:rsidR="00CE1CDA">
        <w:t xml:space="preserve"> </w:t>
      </w:r>
      <w:r w:rsidRPr="003715D1">
        <w:t>is most needed; formally:</w:t>
      </w:r>
    </w:p>
    <w:p w14:paraId="59F18E87" w14:textId="643EA365" w:rsidR="00CE1CDA" w:rsidRPr="00CE1CDA" w:rsidRDefault="00CE1CDA" w:rsidP="0082481B">
      <w:pPr>
        <w:spacing w:line="360" w:lineRule="auto"/>
        <w:ind w:firstLine="708"/>
        <w:rPr>
          <w:rFonts w:eastAsiaTheme="minorEastAsia"/>
        </w:rPr>
      </w:pPr>
      <m:oMathPara>
        <m:oMath>
          <m:r>
            <w:rPr>
              <w:rFonts w:ascii="Cambria Math" w:hAnsi="Cambria Math"/>
            </w:rPr>
            <m:t>maximize F</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bSup>
                <m:sSubSupPr>
                  <m:ctrlPr>
                    <w:rPr>
                      <w:rFonts w:ascii="Cambria Math" w:hAnsi="Cambria Math"/>
                      <w:i/>
                    </w:rPr>
                  </m:ctrlPr>
                </m:sSubSupPr>
                <m:e>
                  <m:r>
                    <w:rPr>
                      <w:rFonts w:ascii="Cambria Math" w:hAnsi="Cambria Math"/>
                    </w:rPr>
                    <m:t>d</m:t>
                  </m:r>
                </m:e>
                <m:sub>
                  <m:r>
                    <w:rPr>
                      <w:rFonts w:ascii="Cambria Math" w:hAnsi="Cambria Math"/>
                    </w:rPr>
                    <m:t>jvt</m:t>
                  </m:r>
                </m:sub>
                <m:sup>
                  <m:r>
                    <w:rPr>
                      <w:rFonts w:ascii="Cambria Math" w:hAnsi="Cambria Math"/>
                    </w:rPr>
                    <m:t>k</m:t>
                  </m:r>
                </m:sup>
              </m:sSub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oMath>
      </m:oMathPara>
    </w:p>
    <w:p w14:paraId="0C77CB5E" w14:textId="51FC64E2" w:rsidR="00CE1CDA" w:rsidRDefault="00CE1CDA" w:rsidP="0082481B">
      <w:pPr>
        <w:spacing w:line="360" w:lineRule="auto"/>
        <w:ind w:firstLine="708"/>
        <w:rPr>
          <w:rFonts w:eastAsiaTheme="minorEastAsia"/>
        </w:rPr>
      </w:pPr>
      <w:r>
        <w:rPr>
          <w:rFonts w:eastAsiaTheme="minorEastAsia"/>
        </w:rPr>
        <w:t>Subject to</w:t>
      </w:r>
    </w:p>
    <w:p w14:paraId="5AB70725" w14:textId="3C914979" w:rsidR="00CE1CDA" w:rsidRPr="00CE1CDA" w:rsidRDefault="005F1FA8" w:rsidP="0082481B">
      <w:pPr>
        <w:spacing w:line="360" w:lineRule="auto"/>
        <w:ind w:firstLine="708"/>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j</m:t>
              </m:r>
            </m:sub>
            <m:sup>
              <m:r>
                <w:rPr>
                  <w:rFonts w:ascii="Cambria Math" w:eastAsiaTheme="minorEastAsia" w:hAnsi="Cambria Math"/>
                </w:rPr>
                <m:t>J</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e>
          </m:nary>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6954591A" w14:textId="321A9B1A" w:rsidR="008949B0" w:rsidRPr="003715D1" w:rsidRDefault="008949B0" w:rsidP="0082481B">
      <w:pPr>
        <w:spacing w:line="360" w:lineRule="auto"/>
        <w:jc w:val="center"/>
      </w:pPr>
    </w:p>
    <w:p w14:paraId="63EB19FA" w14:textId="012B1EEE" w:rsidR="008949B0" w:rsidRDefault="008949B0" w:rsidP="0082481B">
      <w:pPr>
        <w:spacing w:line="360" w:lineRule="auto"/>
      </w:pPr>
      <w:r w:rsidRPr="003715D1">
        <w:t xml:space="preserve">where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CE1CDA">
        <w:rPr>
          <w:rFonts w:eastAsiaTheme="minorEastAsia"/>
        </w:rPr>
        <w:t xml:space="preserve"> </w:t>
      </w:r>
      <w:r w:rsidRPr="003715D1">
        <w:t xml:space="preserve">is the number of </w:t>
      </w:r>
      <w:r w:rsidR="00A228C0">
        <w:t>neighborhood</w:t>
      </w:r>
      <w:r w:rsidRPr="003715D1">
        <w:t xml:space="preserve">s where investment </w:t>
      </w:r>
      <w:r w:rsidR="00CE1CDA">
        <w:t xml:space="preserve">related to action </w:t>
      </w:r>
      <m:oMath>
        <m:r>
          <w:rPr>
            <w:rFonts w:ascii="Cambria Math" w:eastAsiaTheme="minorEastAsia" w:hAnsi="Cambria Math"/>
          </w:rPr>
          <m:t>k</m:t>
        </m:r>
      </m:oMath>
      <w:r w:rsidR="00CE1CDA" w:rsidRPr="003715D1">
        <w:t xml:space="preserve"> </w:t>
      </w:r>
      <w:r w:rsidRPr="003715D1">
        <w:t xml:space="preserve">can take place;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oMath>
      <w:r w:rsidR="00491BAA">
        <w:rPr>
          <w:rFonts w:eastAsiaTheme="minorEastAsia"/>
          <w:sz w:val="24"/>
          <w:szCs w:val="24"/>
        </w:rPr>
        <w:t xml:space="preserve"> </w:t>
      </w:r>
      <w:r w:rsidRPr="003715D1">
        <w:t xml:space="preserve">is the 0-1 decision variable </w:t>
      </w:r>
      <w:r w:rsidR="00491BAA">
        <w:t xml:space="preserve">for action </w:t>
      </w:r>
      <m:oMath>
        <m:r>
          <w:rPr>
            <w:rFonts w:ascii="Cambria Math" w:hAnsi="Cambria Math"/>
            <w:sz w:val="24"/>
            <w:szCs w:val="24"/>
          </w:rPr>
          <m:t>k</m:t>
        </m:r>
      </m:oMath>
      <w:r w:rsidR="00491BAA">
        <w:rPr>
          <w:rFonts w:eastAsiaTheme="minorEastAsia"/>
          <w:sz w:val="24"/>
          <w:szCs w:val="24"/>
        </w:rPr>
        <w:t xml:space="preserve"> for system </w:t>
      </w:r>
      <m:oMath>
        <m:r>
          <w:rPr>
            <w:rFonts w:ascii="Cambria Math" w:hAnsi="Cambria Math"/>
            <w:sz w:val="24"/>
            <w:szCs w:val="24"/>
          </w:rPr>
          <m:t>v</m:t>
        </m:r>
      </m:oMath>
      <w:r w:rsidR="00491BAA">
        <w:rPr>
          <w:rFonts w:eastAsiaTheme="minorEastAsia"/>
          <w:sz w:val="24"/>
          <w:szCs w:val="24"/>
        </w:rPr>
        <w:t xml:space="preserve"> in </w:t>
      </w:r>
      <w:r w:rsidR="00A228C0">
        <w:rPr>
          <w:rFonts w:eastAsiaTheme="minorEastAsia"/>
          <w:sz w:val="24"/>
          <w:szCs w:val="24"/>
        </w:rPr>
        <w:t>neighborhood</w:t>
      </w:r>
      <w:r w:rsidR="00491BAA">
        <w:rPr>
          <w:rFonts w:eastAsiaTheme="minorEastAsia"/>
          <w:sz w:val="24"/>
          <w:szCs w:val="24"/>
        </w:rPr>
        <w:t xml:space="preserve"> </w:t>
      </w:r>
      <m:oMath>
        <m:r>
          <w:rPr>
            <w:rFonts w:ascii="Cambria Math" w:hAnsi="Cambria Math"/>
            <w:sz w:val="24"/>
            <w:szCs w:val="24"/>
          </w:rPr>
          <m:t>j</m:t>
        </m:r>
      </m:oMath>
      <w:r w:rsidR="00491BAA">
        <w:rPr>
          <w:rFonts w:eastAsiaTheme="minorEastAsia"/>
          <w:sz w:val="24"/>
          <w:szCs w:val="24"/>
        </w:rPr>
        <w:t xml:space="preserve"> at time </w:t>
      </w:r>
      <m:oMath>
        <m:r>
          <w:rPr>
            <w:rFonts w:ascii="Cambria Math" w:hAnsi="Cambria Math"/>
            <w:sz w:val="24"/>
            <w:szCs w:val="24"/>
          </w:rPr>
          <m:t>t</m:t>
        </m:r>
      </m:oMath>
      <w:r w:rsidR="00491BAA" w:rsidRPr="003715D1">
        <w:t xml:space="preserve"> </w:t>
      </w:r>
      <w:r w:rsidRPr="003715D1">
        <w:t>(</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r>
              <w:rPr>
                <w:rFonts w:ascii="Cambria Math" w:hAnsi="Cambria Math"/>
                <w:sz w:val="24"/>
                <w:szCs w:val="24"/>
              </w:rPr>
              <m:t>k</m:t>
            </m:r>
          </m:sup>
        </m:sSubSup>
        <m:r>
          <w:rPr>
            <w:rFonts w:ascii="Cambria Math" w:hAnsi="Cambria Math"/>
            <w:sz w:val="24"/>
            <w:szCs w:val="24"/>
          </w:rPr>
          <m:t>=1</m:t>
        </m:r>
      </m:oMath>
      <w:r w:rsidRPr="003715D1">
        <w:t xml:space="preserve">, if </w:t>
      </w:r>
      <w:r w:rsidR="00A228C0">
        <w:t>neighborhood</w:t>
      </w:r>
      <w:r w:rsidRPr="003715D1">
        <w:t xml:space="preserve"> </w:t>
      </w:r>
      <m:oMath>
        <m:r>
          <w:rPr>
            <w:rFonts w:ascii="Cambria Math" w:hAnsi="Cambria Math"/>
          </w:rPr>
          <m:t>j</m:t>
        </m:r>
      </m:oMath>
      <w:r w:rsidRPr="003715D1">
        <w:t xml:space="preserve"> is selected for investment, or 0 otherwise); </w:t>
      </w:r>
    </w:p>
    <w:p w14:paraId="4D507C5D" w14:textId="77777777" w:rsidR="008949B0" w:rsidRDefault="008949B0" w:rsidP="0082481B">
      <w:pPr>
        <w:spacing w:line="360" w:lineRule="auto"/>
      </w:pPr>
    </w:p>
    <w:p w14:paraId="564E6B83" w14:textId="1AA6815F" w:rsidR="00FF29D5" w:rsidRDefault="00E8107F" w:rsidP="0082481B">
      <w:pPr>
        <w:pStyle w:val="Heading3"/>
        <w:spacing w:line="360" w:lineRule="auto"/>
      </w:pPr>
      <w:bookmarkStart w:id="17" w:name="_Toc496102959"/>
      <w:r>
        <w:t>U</w:t>
      </w:r>
      <w:r w:rsidR="00FF29D5" w:rsidRPr="009838C4">
        <w:t>pdate</w:t>
      </w:r>
      <w:r w:rsidR="00FF29D5">
        <w:t>-</w:t>
      </w:r>
      <w:r w:rsidR="00FF29D5" w:rsidRPr="009838C4">
        <w:t>criteria</w:t>
      </w:r>
      <w:r w:rsidR="00FF29D5">
        <w:t>-</w:t>
      </w:r>
      <w:r w:rsidR="00FF29D5" w:rsidRPr="009838C4">
        <w:t>and</w:t>
      </w:r>
      <w:r w:rsidR="00FF29D5">
        <w:t>-</w:t>
      </w:r>
      <w:r w:rsidR="00FF29D5" w:rsidRPr="009838C4">
        <w:t>valueFunctions</w:t>
      </w:r>
      <w:bookmarkEnd w:id="17"/>
    </w:p>
    <w:p w14:paraId="2BEC7859" w14:textId="70CCE292" w:rsidR="00A941F3" w:rsidRPr="00B41CE6" w:rsidRDefault="00FF29D5" w:rsidP="00B41CE6">
      <w:pPr>
        <w:pStyle w:val="Heading5"/>
        <w:spacing w:line="360" w:lineRule="auto"/>
        <w:ind w:firstLine="720"/>
        <w:rPr>
          <w:rFonts w:asciiTheme="minorHAnsi" w:eastAsiaTheme="minorHAnsi" w:hAnsiTheme="minorHAnsi" w:cstheme="minorBidi"/>
          <w:color w:val="auto"/>
        </w:rPr>
      </w:pPr>
      <w:r w:rsidRPr="00F632F2">
        <w:rPr>
          <w:rFonts w:asciiTheme="minorHAnsi" w:eastAsiaTheme="minorHAnsi" w:hAnsiTheme="minorHAnsi" w:cstheme="minorBidi"/>
          <w:color w:val="auto"/>
        </w:rPr>
        <w:t xml:space="preserve">This </w:t>
      </w:r>
      <w:r>
        <w:rPr>
          <w:rFonts w:asciiTheme="minorHAnsi" w:eastAsiaTheme="minorHAnsi" w:hAnsiTheme="minorHAnsi" w:cstheme="minorBidi"/>
          <w:color w:val="auto"/>
        </w:rPr>
        <w:t xml:space="preserve">procedure </w:t>
      </w:r>
      <w:r w:rsidRPr="00F632F2">
        <w:rPr>
          <w:rFonts w:asciiTheme="minorHAnsi" w:eastAsiaTheme="minorHAnsi" w:hAnsiTheme="minorHAnsi" w:cstheme="minorBidi"/>
          <w:color w:val="auto"/>
        </w:rPr>
        <w:t>update</w:t>
      </w:r>
      <w:r>
        <w:rPr>
          <w:rFonts w:asciiTheme="minorHAnsi" w:eastAsiaTheme="minorHAnsi" w:hAnsiTheme="minorHAnsi" w:cstheme="minorBidi"/>
          <w:color w:val="auto"/>
        </w:rPr>
        <w:t>s</w:t>
      </w:r>
      <w:r w:rsidRPr="00F632F2">
        <w:rPr>
          <w:rFonts w:asciiTheme="minorHAnsi" w:eastAsiaTheme="minorHAnsi" w:hAnsiTheme="minorHAnsi" w:cstheme="minorBidi"/>
          <w:color w:val="auto"/>
        </w:rPr>
        <w:t xml:space="preserve"> the </w:t>
      </w:r>
      <w:r>
        <w:rPr>
          <w:rFonts w:asciiTheme="minorHAnsi" w:eastAsiaTheme="minorHAnsi" w:hAnsiTheme="minorHAnsi" w:cstheme="minorBidi"/>
          <w:color w:val="auto"/>
        </w:rPr>
        <w:t xml:space="preserve">information needed to evaluate </w:t>
      </w:r>
      <w:r w:rsidR="00263DBC">
        <w:rPr>
          <w:rFonts w:asciiTheme="minorHAnsi" w:eastAsiaTheme="minorHAnsi" w:hAnsiTheme="minorHAnsi" w:cstheme="minorBidi"/>
          <w:color w:val="auto"/>
        </w:rPr>
        <w:t xml:space="preserve">distance to the ideal point of each </w:t>
      </w:r>
      <w:r w:rsidR="00A228C0">
        <w:rPr>
          <w:rFonts w:asciiTheme="minorHAnsi" w:eastAsiaTheme="minorHAnsi" w:hAnsiTheme="minorHAnsi" w:cstheme="minorBidi"/>
          <w:color w:val="auto"/>
        </w:rPr>
        <w:t>neighborhood</w:t>
      </w:r>
      <w:r w:rsidR="00263DBC">
        <w:rPr>
          <w:rFonts w:asciiTheme="minorHAnsi" w:eastAsiaTheme="minorHAnsi" w:hAnsiTheme="minorHAnsi" w:cstheme="minorBidi"/>
          <w:color w:val="auto"/>
        </w:rPr>
        <w:t xml:space="preserve"> related to each action </w:t>
      </w:r>
      <m:oMath>
        <m:r>
          <w:rPr>
            <w:rFonts w:ascii="Cambria Math" w:eastAsiaTheme="minorHAnsi" w:hAnsi="Cambria Math" w:cstheme="minorBidi"/>
            <w:color w:val="auto"/>
          </w:rPr>
          <m:t>k</m:t>
        </m:r>
      </m:oMath>
      <w:r w:rsidR="00263DBC">
        <w:rPr>
          <w:rFonts w:asciiTheme="minorHAnsi" w:eastAsiaTheme="minorHAnsi" w:hAnsiTheme="minorHAnsi" w:cstheme="minorBidi"/>
          <w:color w:val="auto"/>
        </w:rPr>
        <w:t xml:space="preserve">, and system </w:t>
      </w:r>
      <m:oMath>
        <m:r>
          <w:rPr>
            <w:rFonts w:ascii="Cambria Math" w:eastAsiaTheme="minorHAnsi" w:hAnsi="Cambria Math" w:cstheme="minorBidi"/>
            <w:color w:val="auto"/>
          </w:rPr>
          <m:t>v</m:t>
        </m:r>
      </m:oMath>
      <w:r w:rsidRPr="00F632F2">
        <w:rPr>
          <w:rFonts w:asciiTheme="minorHAnsi" w:eastAsiaTheme="minorHAnsi" w:hAnsiTheme="minorHAnsi" w:cstheme="minorBidi"/>
          <w:color w:val="auto"/>
        </w:rPr>
        <w:t xml:space="preserve">. This procedure is called every cycle of decision. The information will define the vectors of criteria and will update their representation in a standardize scale using the procedure report </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value function</w:t>
      </w:r>
      <w:r>
        <w:rPr>
          <w:rFonts w:asciiTheme="minorHAnsi" w:eastAsiaTheme="minorHAnsi" w:hAnsiTheme="minorHAnsi" w:cstheme="minorBidi"/>
          <w:color w:val="auto"/>
        </w:rPr>
        <w:t>”</w:t>
      </w:r>
      <w:r w:rsidRPr="00F632F2">
        <w:rPr>
          <w:rFonts w:asciiTheme="minorHAnsi" w:eastAsiaTheme="minorHAnsi" w:hAnsiTheme="minorHAnsi" w:cstheme="minorBidi"/>
          <w:color w:val="auto"/>
        </w:rPr>
        <w:t>.</w:t>
      </w:r>
      <w:r w:rsidR="00B41CE6">
        <w:rPr>
          <w:rFonts w:asciiTheme="minorHAnsi" w:eastAsiaTheme="minorHAnsi" w:hAnsiTheme="minorHAnsi" w:cstheme="minorBidi"/>
          <w:color w:val="auto"/>
        </w:rPr>
        <w:t xml:space="preserve"> </w:t>
      </w:r>
      <w:r w:rsidR="00B41CE6">
        <w:rPr>
          <w:rFonts w:ascii="Arial" w:hAnsi="Arial" w:cs="Arial"/>
          <w:color w:val="000000"/>
          <w:sz w:val="18"/>
          <w:szCs w:val="18"/>
          <w:shd w:val="clear" w:color="auto" w:fill="FFFFFF"/>
        </w:rPr>
        <w:t> </w:t>
      </w:r>
      <w:r w:rsidR="00B41CE6" w:rsidRPr="00B41CE6">
        <w:rPr>
          <w:rFonts w:asciiTheme="minorHAnsi" w:eastAsiaTheme="minorHAnsi" w:hAnsiTheme="minorHAnsi" w:cstheme="minorBidi"/>
          <w:color w:val="auto"/>
        </w:rPr>
        <w:t xml:space="preserve">This steps is critical to quantify relationships between </w:t>
      </w:r>
      <w:r w:rsidR="00B41CE6">
        <w:rPr>
          <w:rFonts w:asciiTheme="minorHAnsi" w:eastAsiaTheme="minorHAnsi" w:hAnsiTheme="minorHAnsi" w:cstheme="minorBidi"/>
          <w:color w:val="auto"/>
        </w:rPr>
        <w:t>condition of the attributes in the landscape</w:t>
      </w:r>
      <w:r w:rsidR="00B41CE6" w:rsidRPr="00B41CE6">
        <w:rPr>
          <w:rFonts w:asciiTheme="minorHAnsi" w:eastAsiaTheme="minorHAnsi" w:hAnsiTheme="minorHAnsi" w:cstheme="minorBidi"/>
          <w:color w:val="auto"/>
        </w:rPr>
        <w:t xml:space="preserve"> (e.g., </w:t>
      </w:r>
      <w:r w:rsidR="00B41CE6">
        <w:rPr>
          <w:rFonts w:asciiTheme="minorHAnsi" w:eastAsiaTheme="minorHAnsi" w:hAnsiTheme="minorHAnsi" w:cstheme="minorBidi"/>
          <w:color w:val="auto"/>
        </w:rPr>
        <w:t>age</w:t>
      </w:r>
      <w:r w:rsidR="00B41CE6" w:rsidRPr="00B41CE6">
        <w:rPr>
          <w:rFonts w:asciiTheme="minorHAnsi" w:eastAsiaTheme="minorHAnsi" w:hAnsiTheme="minorHAnsi" w:cstheme="minorBidi"/>
          <w:color w:val="auto"/>
        </w:rPr>
        <w:t xml:space="preserve">, </w:t>
      </w:r>
      <w:r w:rsidR="00B41CE6">
        <w:rPr>
          <w:rFonts w:asciiTheme="minorHAnsi" w:eastAsiaTheme="minorHAnsi" w:hAnsiTheme="minorHAnsi" w:cstheme="minorBidi"/>
          <w:color w:val="auto"/>
        </w:rPr>
        <w:t>capacity</w:t>
      </w:r>
      <w:r w:rsidR="00B41CE6" w:rsidRPr="00B41CE6">
        <w:rPr>
          <w:rFonts w:asciiTheme="minorHAnsi" w:eastAsiaTheme="minorHAnsi" w:hAnsiTheme="minorHAnsi" w:cstheme="minorBidi"/>
          <w:color w:val="auto"/>
        </w:rPr>
        <w:t xml:space="preserve">, </w:t>
      </w:r>
      <w:r w:rsidR="00F51A65">
        <w:rPr>
          <w:rFonts w:asciiTheme="minorHAnsi" w:eastAsiaTheme="minorHAnsi" w:hAnsiTheme="minorHAnsi" w:cstheme="minorBidi"/>
          <w:color w:val="auto"/>
        </w:rPr>
        <w:t>etc</w:t>
      </w:r>
      <w:r w:rsidR="00B41CE6" w:rsidRPr="00B41CE6">
        <w:rPr>
          <w:rFonts w:asciiTheme="minorHAnsi" w:eastAsiaTheme="minorHAnsi" w:hAnsiTheme="minorHAnsi" w:cstheme="minorBidi"/>
          <w:color w:val="auto"/>
        </w:rPr>
        <w:t xml:space="preserve">) and the perceived response by </w:t>
      </w:r>
      <w:r w:rsidR="00B41CE6">
        <w:rPr>
          <w:rFonts w:asciiTheme="minorHAnsi" w:eastAsiaTheme="minorHAnsi" w:hAnsiTheme="minorHAnsi" w:cstheme="minorBidi"/>
          <w:color w:val="auto"/>
        </w:rPr>
        <w:t xml:space="preserve">agents. </w:t>
      </w:r>
      <w:r w:rsidR="00B41CE6" w:rsidRPr="00B41CE6">
        <w:rPr>
          <w:rFonts w:asciiTheme="minorHAnsi" w:eastAsiaTheme="minorHAnsi" w:hAnsiTheme="minorHAnsi" w:cstheme="minorBidi"/>
          <w:color w:val="auto"/>
        </w:rPr>
        <w:t>Formally this procedure</w:t>
      </w:r>
      <w:r w:rsidR="00A941F3" w:rsidRPr="00B41CE6">
        <w:rPr>
          <w:rFonts w:asciiTheme="minorHAnsi" w:eastAsiaTheme="minorHAnsi" w:hAnsiTheme="minorHAnsi" w:cstheme="minorBidi"/>
          <w:color w:val="auto"/>
        </w:rPr>
        <w:t xml:space="preserve"> takes the following formulation:</w:t>
      </w:r>
    </w:p>
    <w:p w14:paraId="4D9180AE" w14:textId="731B7082" w:rsidR="00A941F3" w:rsidRPr="00B41CE6" w:rsidRDefault="005F1FA8" w:rsidP="00A941F3">
      <w:pPr>
        <w:rPr>
          <w:rFonts w:eastAsiaTheme="minorEastAsia"/>
        </w:rPr>
      </w:pPr>
      <m:oMathPara>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,ϱ</m:t>
              </m:r>
            </m:e>
          </m:d>
          <m:r>
            <w:rPr>
              <w:rFonts w:ascii="Cambria Math" w:eastAsiaTheme="minorEastAsia" w:hAnsi="Cambria Math"/>
            </w:rPr>
            <m:t>,</m:t>
          </m:r>
        </m:oMath>
      </m:oMathPara>
    </w:p>
    <w:p w14:paraId="79B794AB" w14:textId="112521CB" w:rsidR="00B41CE6" w:rsidRDefault="00B41CE6" w:rsidP="00A941F3">
      <w:pPr>
        <w:rPr>
          <w:rFonts w:eastAsiaTheme="minorEastAsia"/>
        </w:rPr>
      </w:pPr>
      <w:r>
        <w:rPr>
          <w:rFonts w:eastAsiaTheme="minorEastAsia"/>
        </w:rPr>
        <w:t xml:space="preserve">Where </w:t>
      </w:r>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oMath>
      <w:r>
        <w:rPr>
          <w:rFonts w:eastAsiaTheme="minorEastAsia"/>
        </w:rPr>
        <w:t xml:space="preserve"> is the </w:t>
      </w:r>
      <w:r w:rsidR="007353C1">
        <w:rPr>
          <w:rFonts w:eastAsiaTheme="minorEastAsia"/>
        </w:rPr>
        <w:t xml:space="preserve">perceived magnitude of stimulus defined by the state of </w:t>
      </w:r>
      <w:r w:rsidR="008900ED">
        <w:rPr>
          <w:rFonts w:eastAsiaTheme="minorEastAsia"/>
        </w:rPr>
        <w:t>attribute</w:t>
      </w:r>
      <w:r w:rsidR="007353C1">
        <w:rPr>
          <w:rFonts w:eastAsiaTheme="minorEastAsia"/>
        </w:rPr>
        <w:t xml:space="preserve"> </w:t>
      </w:r>
      <m:oMath>
        <m:r>
          <w:rPr>
            <w:rFonts w:ascii="Cambria Math" w:eastAsiaTheme="minorEastAsia" w:hAnsi="Cambria Math"/>
          </w:rPr>
          <m:t>i</m:t>
        </m:r>
      </m:oMath>
      <w:r w:rsidR="007353C1">
        <w:rPr>
          <w:rFonts w:eastAsiaTheme="minorEastAsia"/>
        </w:rPr>
        <w:t xml:space="preserve"> in neighborhood </w:t>
      </w:r>
      <m:oMath>
        <m:r>
          <w:rPr>
            <w:rFonts w:ascii="Cambria Math" w:eastAsiaTheme="minorEastAsia" w:hAnsi="Cambria Math"/>
          </w:rPr>
          <m:t xml:space="preserve">j </m:t>
        </m:r>
      </m:oMath>
      <w:r w:rsidR="007353C1">
        <w:rPr>
          <w:rFonts w:eastAsiaTheme="minorEastAsia"/>
        </w:rPr>
        <w:t xml:space="preserve">at time </w:t>
      </w:r>
      <m:oMath>
        <m:r>
          <w:rPr>
            <w:rFonts w:ascii="Cambria Math" w:eastAsiaTheme="minorEastAsia" w:hAnsi="Cambria Math"/>
          </w:rPr>
          <m:t>t</m:t>
        </m:r>
      </m:oMath>
      <w:r w:rsidR="007353C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oMath>
      <w:r w:rsidR="007353C1">
        <w:rPr>
          <w:rFonts w:eastAsiaTheme="minorEastAsia"/>
        </w:rPr>
        <w:t xml:space="preserve">. Parameter </w:t>
      </w:r>
      <m:oMath>
        <m:r>
          <w:rPr>
            <w:rFonts w:ascii="Cambria Math" w:eastAsiaTheme="minorEastAsia" w:hAnsi="Cambria Math"/>
          </w:rPr>
          <m:t>ϱ</m:t>
        </m:r>
      </m:oMath>
      <w:r w:rsidR="007353C1">
        <w:rPr>
          <w:rFonts w:eastAsiaTheme="minorEastAsia"/>
        </w:rPr>
        <w:t xml:space="preserve"> is refer</w:t>
      </w:r>
      <w:r w:rsidR="001648C8">
        <w:rPr>
          <w:rFonts w:eastAsiaTheme="minorEastAsia"/>
        </w:rPr>
        <w:t>s</w:t>
      </w:r>
      <w:r w:rsidR="007353C1">
        <w:rPr>
          <w:rFonts w:eastAsiaTheme="minorEastAsia"/>
        </w:rPr>
        <w:t xml:space="preserve"> to the constant fraction.  Function </w:t>
      </w:r>
      <m:oMath>
        <m:r>
          <w:rPr>
            <w:rFonts w:ascii="Cambria Math" w:eastAsiaTheme="minorEastAsia" w:hAnsi="Cambria Math"/>
          </w:rPr>
          <m:t>f()</m:t>
        </m:r>
      </m:oMath>
      <w:r w:rsidR="007353C1">
        <w:rPr>
          <w:rFonts w:eastAsiaTheme="minorEastAsia"/>
        </w:rPr>
        <w:t xml:space="preserve"> is often represented by a logarithmic function</w:t>
      </w:r>
      <w:r w:rsidR="001648C8">
        <w:rPr>
          <w:rFonts w:eastAsiaTheme="minorEastAsia"/>
        </w:rPr>
        <w:t>:</w:t>
      </w:r>
    </w:p>
    <w:p w14:paraId="4D6FE6B6" w14:textId="17490A19" w:rsidR="007353C1" w:rsidRPr="00A941F3" w:rsidRDefault="005F1FA8" w:rsidP="00A941F3">
      <m:oMathPara>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=ϱ</m:t>
          </m:r>
          <m:func>
            <m:funcPr>
              <m:ctrlPr>
                <w:rPr>
                  <w:rFonts w:ascii="Cambria Math" w:eastAsiaTheme="minorEastAsia" w:hAnsi="Cambria Math"/>
                  <w:i/>
                </w:rPr>
              </m:ctrlPr>
            </m:funcPr>
            <m:fName>
              <m:r>
                <m:rPr>
                  <m:sty m:val="p"/>
                </m:rPr>
                <w:rPr>
                  <w:rFonts w:ascii="Cambria Math" w:hAnsi="Cambria Math"/>
                </w:rPr>
                <m:t>log</m:t>
              </m: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func>
        </m:oMath>
      </m:oMathPara>
    </w:p>
    <w:p w14:paraId="7A569F34" w14:textId="6F436955" w:rsidR="007353C1" w:rsidRDefault="007353C1" w:rsidP="0082481B">
      <w:pPr>
        <w:spacing w:line="360" w:lineRule="auto"/>
        <w:ind w:firstLine="720"/>
        <w:rPr>
          <w:rFonts w:eastAsiaTheme="minorEastAsia"/>
        </w:rPr>
      </w:pPr>
      <w:r>
        <w:t xml:space="preserve">In the </w:t>
      </w:r>
      <w:r w:rsidR="00E24F0A">
        <w:t xml:space="preserve">current </w:t>
      </w:r>
      <w:r w:rsidR="001648C8">
        <w:t xml:space="preserve">version of the </w:t>
      </w:r>
      <w:r>
        <w:t>model</w:t>
      </w:r>
      <w:r w:rsidR="001648C8">
        <w:t>,</w:t>
      </w:r>
      <w:r>
        <w:t xml:space="preserve"> the function </w:t>
      </w:r>
      <m:oMath>
        <m:r>
          <w:rPr>
            <w:rFonts w:ascii="Cambria Math" w:eastAsiaTheme="minorEastAsia" w:hAnsi="Cambria Math"/>
          </w:rPr>
          <m:t>f()</m:t>
        </m:r>
      </m:oMath>
      <w:r w:rsidR="001648C8">
        <w:rPr>
          <w:rFonts w:eastAsiaTheme="minorEastAsia"/>
        </w:rPr>
        <w:t xml:space="preserve"> </w:t>
      </w:r>
      <w:r>
        <w:t>is</w:t>
      </w:r>
      <w:r w:rsidR="001648C8">
        <w:t xml:space="preserve"> implemented using a set of cutoff</w:t>
      </w:r>
      <w:r>
        <w:t xml:space="preserv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Pr>
          <w:rFonts w:eastAsiaTheme="minorEastAsia"/>
        </w:rPr>
        <w:t>, such that</w:t>
      </w:r>
    </w:p>
    <w:p w14:paraId="148810E9" w14:textId="08D3075F" w:rsidR="007353C1" w:rsidRDefault="005F1FA8" w:rsidP="00F60922">
      <w:pPr>
        <w:spacing w:line="360" w:lineRule="auto"/>
        <w:ind w:firstLine="720"/>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ijvt</m:t>
              </m:r>
            </m:sub>
            <m:sup>
              <m:r>
                <w:rPr>
                  <w:rFonts w:ascii="Cambria Math" w:hAnsi="Cambria Math"/>
                </w:rPr>
                <m:t>k</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4</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0.8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4</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e>
                <m:e>
                  <m:r>
                    <w:rPr>
                      <w:rFonts w:ascii="Cambria Math" w:eastAsiaTheme="minorEastAsia" w:hAnsi="Cambria Math"/>
                    </w:rPr>
                    <m:t xml:space="preserve">0.6       </m:t>
                  </m:r>
                  <m:r>
                    <m:rPr>
                      <m:nor/>
                    </m:rPr>
                    <w:rPr>
                      <w:rFonts w:ascii="Cambria Math" w:eastAsiaTheme="minorEastAsia" w:hAnsi="Cambria Math"/>
                    </w:rPr>
                    <m:t>if</m:t>
                  </m:r>
                  <m:r>
                    <w:rPr>
                      <w:rFonts w:ascii="Cambria Math" w:eastAsiaTheme="minorEastAsia" w:hAnsi="Cambria Math"/>
                    </w:rPr>
                    <m:t xml:space="preserve">  </m:t>
                  </m:r>
                  <m:r>
                    <m:rPr>
                      <m:nor/>
                    </m:rP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3</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0.4</m:t>
                  </m:r>
                  <m:r>
                    <w:rPr>
                      <w:rFonts w:ascii="Cambria Math" w:eastAsiaTheme="minorEastAsia" w:hAnsi="Cambria Math"/>
                    </w:rPr>
                    <m:t xml:space="preserve">       </m:t>
                  </m:r>
                  <m:r>
                    <m:rPr>
                      <m:nor/>
                    </m:rPr>
                    <w:rPr>
                      <w:rFonts w:ascii="Cambria Math" w:eastAsiaTheme="minorEastAsia" w:hAnsi="Cambria Math"/>
                    </w:rPr>
                    <m:t>if</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ctrlPr>
                    <w:rPr>
                      <w:rFonts w:ascii="Cambria Math" w:eastAsia="Cambria Math" w:hAnsi="Cambria Math" w:cs="Cambria Math"/>
                      <w:i/>
                    </w:rPr>
                  </m:ctrlPr>
                </m:e>
                <m:e>
                  <m:r>
                    <w:rPr>
                      <w:rFonts w:ascii="Cambria Math" w:eastAsia="Cambria Math" w:hAnsi="Cambria Math" w:cs="Cambria Math"/>
                    </w:rPr>
                    <m:t xml:space="preserve">0.2        </m:t>
                  </m:r>
                  <m:r>
                    <m:rPr>
                      <m:nor/>
                    </m:rPr>
                    <w:rPr>
                      <w:rFonts w:ascii="Cambria Math" w:eastAsia="Cambria Math" w:hAnsi="Cambria Math" w:cs="Cambria Math"/>
                    </w:rPr>
                    <m:t>if</m:t>
                  </m:r>
                  <m:r>
                    <w:rPr>
                      <w:rFonts w:ascii="Cambria Math" w:eastAsia="Cambria Math" w:hAnsi="Cambria Math" w:cs="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acc>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ijt</m:t>
                      </m:r>
                    </m:sub>
                  </m:sSub>
                </m:e>
              </m:eqArr>
            </m:e>
          </m:d>
        </m:oMath>
      </m:oMathPara>
    </w:p>
    <w:p w14:paraId="7EBD88DE" w14:textId="321046B7" w:rsidR="00E24F0A" w:rsidRDefault="00E24F0A" w:rsidP="001648C8">
      <w:pPr>
        <w:spacing w:line="360" w:lineRule="auto"/>
      </w:pPr>
      <w:r>
        <w:t xml:space="preserve">Where </w:t>
      </w:r>
      <m:oMath>
        <m:sSub>
          <m:sSubPr>
            <m:ctrlPr>
              <w:rPr>
                <w:rFonts w:ascii="Cambria Math" w:eastAsiaTheme="minorEastAsia" w:hAnsi="Cambria Math"/>
                <w:i/>
              </w:rPr>
            </m:ctrlPr>
          </m:sSubPr>
          <m:e>
            <m:r>
              <w:rPr>
                <w:rFonts w:ascii="Cambria Math" w:eastAsiaTheme="minorEastAsia" w:hAnsi="Cambria Math"/>
              </w:rPr>
              <m:t>ϱ</m:t>
            </m:r>
          </m:e>
          <m:sub>
            <m:r>
              <w:rPr>
                <w:rFonts w:ascii="Cambria Math" w:eastAsiaTheme="minorEastAsia" w:hAnsi="Cambria Math"/>
              </w:rPr>
              <m:t>z</m:t>
            </m:r>
          </m:sub>
        </m:sSub>
      </m:oMath>
      <w:r>
        <w:rPr>
          <w:rFonts w:eastAsiaTheme="minorEastAsia"/>
        </w:rPr>
        <w:t xml:space="preserve">follow the </w:t>
      </w:r>
      <w:r w:rsidR="00F51A65">
        <w:rPr>
          <w:rFonts w:eastAsiaTheme="minorEastAsia"/>
        </w:rPr>
        <w:t>W</w:t>
      </w:r>
      <w:r>
        <w:rPr>
          <w:rFonts w:eastAsiaTheme="minorEastAsia"/>
        </w:rPr>
        <w:t>eber</w:t>
      </w:r>
      <w:r w:rsidR="00F51A65">
        <w:rPr>
          <w:rFonts w:eastAsiaTheme="minorEastAsia"/>
        </w:rPr>
        <w:t>-F</w:t>
      </w:r>
      <w:r>
        <w:rPr>
          <w:rFonts w:eastAsiaTheme="minorEastAsia"/>
        </w:rPr>
        <w:t>e</w:t>
      </w:r>
      <w:r w:rsidR="00F51A65">
        <w:rPr>
          <w:rFonts w:eastAsiaTheme="minorEastAsia"/>
        </w:rPr>
        <w:t>c</w:t>
      </w:r>
      <w:r>
        <w:rPr>
          <w:rFonts w:eastAsiaTheme="minorEastAsia"/>
        </w:rPr>
        <w:t>hner progression {0.5,0.25 0.125,0.0</w:t>
      </w:r>
      <w:r w:rsidR="002028E2">
        <w:rPr>
          <w:rFonts w:eastAsiaTheme="minorEastAsia"/>
        </w:rPr>
        <w:t>625</w:t>
      </w:r>
      <w:r>
        <w:rPr>
          <w:rFonts w:eastAsiaTheme="minorEastAsia"/>
        </w:rPr>
        <w:t>}</w:t>
      </w:r>
    </w:p>
    <w:p w14:paraId="490739BD" w14:textId="4CB6F1AC" w:rsidR="00FF29D5" w:rsidRDefault="00FF29D5" w:rsidP="0082481B">
      <w:pPr>
        <w:spacing w:line="360" w:lineRule="auto"/>
        <w:ind w:firstLine="720"/>
      </w:pPr>
      <w:r>
        <w:t xml:space="preserve">In the current version of the model, this procedure is called in the context of actions, which </w:t>
      </w:r>
      <w:r w:rsidR="007201E5">
        <w:t xml:space="preserve">are </w:t>
      </w:r>
      <w:r>
        <w:t>call</w:t>
      </w:r>
      <w:r w:rsidR="007201E5">
        <w:t>ed</w:t>
      </w:r>
      <w:r>
        <w:t xml:space="preserve"> in the context of </w:t>
      </w:r>
      <w:r w:rsidR="007201E5">
        <w:t>the neighborhood</w:t>
      </w:r>
      <w:r>
        <w:t>. Table # and # summarize the</w:t>
      </w:r>
      <w:r w:rsidR="00236965">
        <w:t xml:space="preserve"> criteria</w:t>
      </w:r>
      <w:r>
        <w:t xml:space="preserve"> </w:t>
      </w:r>
      <w:r w:rsidR="00236965">
        <w:t xml:space="preserve">and its representation using the </w:t>
      </w:r>
      <w:r>
        <w:t>attributes of the landscape.</w:t>
      </w:r>
    </w:p>
    <w:p w14:paraId="05D68AF8" w14:textId="77777777" w:rsidR="00FF29D5" w:rsidRDefault="00FF29D5" w:rsidP="005C316E"/>
    <w:p w14:paraId="7FF2CB34" w14:textId="5C6E5516" w:rsidR="00CD3A3A" w:rsidRDefault="008949B0" w:rsidP="008A409B">
      <w:pPr>
        <w:pStyle w:val="Heading2"/>
      </w:pPr>
      <w:bookmarkStart w:id="18" w:name="_Toc496102960"/>
      <w:r w:rsidRPr="004B0F23">
        <w:t>State of infrastructure</w:t>
      </w:r>
      <w:bookmarkEnd w:id="18"/>
    </w:p>
    <w:p w14:paraId="10707870" w14:textId="05271BDA" w:rsidR="008949B0" w:rsidRDefault="008949B0" w:rsidP="0082481B">
      <w:pPr>
        <w:spacing w:line="360" w:lineRule="auto"/>
      </w:pPr>
      <w:r>
        <w:t xml:space="preserve">It </w:t>
      </w:r>
      <w:r w:rsidRPr="00A2075E">
        <w:t>is a</w:t>
      </w:r>
      <w:r>
        <w:t>n</w:t>
      </w:r>
      <w:r w:rsidRPr="00A2075E">
        <w:t xml:space="preserve"> index that tracks the condition of </w:t>
      </w:r>
      <w:r w:rsidR="006E66A2">
        <w:t>infrastructure system</w:t>
      </w:r>
      <w:r w:rsidRPr="00A2075E">
        <w:t xml:space="preserve">, </w:t>
      </w:r>
      <m:oMath>
        <m:r>
          <w:rPr>
            <w:rFonts w:ascii="Cambria Math" w:eastAsia="Times New Roman" w:hAnsi="Cambria Math" w:cs="Times New Roman"/>
            <w:color w:val="000000"/>
            <w:sz w:val="20"/>
          </w:rPr>
          <m:t>v</m:t>
        </m:r>
      </m:oMath>
      <w:r>
        <w:t>,</w:t>
      </w:r>
      <w:r w:rsidRPr="00A2075E">
        <w:t xml:space="preserve"> as they decline </w:t>
      </w:r>
      <w:r w:rsidR="002E0350" w:rsidRPr="00A2075E">
        <w:t xml:space="preserve">over time </w:t>
      </w:r>
      <w:r w:rsidR="002E0350">
        <w:t xml:space="preserve"> in the </w:t>
      </w:r>
      <w:r w:rsidRPr="00A2075E">
        <w:t xml:space="preserve">a </w:t>
      </w:r>
      <w:r w:rsidR="00A228C0">
        <w:t>neighborhood</w:t>
      </w:r>
      <w:r w:rsidRPr="00A2075E">
        <w:t xml:space="preserve">, </w:t>
      </w:r>
      <m:oMath>
        <m:r>
          <w:rPr>
            <w:rFonts w:ascii="Cambria Math" w:hAnsi="Cambria Math"/>
          </w:rPr>
          <m:t>j</m:t>
        </m:r>
      </m:oMath>
      <w:r>
        <w:rPr>
          <w:rFonts w:eastAsiaTheme="minorEastAsia"/>
        </w:rPr>
        <w:t>,</w:t>
      </w:r>
      <w:r w:rsidR="002E0350">
        <w:rPr>
          <w:rFonts w:eastAsiaTheme="minorEastAsia"/>
        </w:rPr>
        <w:t xml:space="preserve"> from a </w:t>
      </w:r>
      <w:r w:rsidR="00A75753">
        <w:rPr>
          <w:rFonts w:eastAsiaTheme="minorEastAsia"/>
        </w:rPr>
        <w:t>municipality</w:t>
      </w:r>
      <w:r w:rsidR="002E0350">
        <w:rPr>
          <w:rFonts w:eastAsiaTheme="minorEastAsia"/>
        </w:rPr>
        <w:t xml:space="preserve">, </w:t>
      </w:r>
      <w:r w:rsidR="002E0350" w:rsidRPr="002E0350">
        <w:rPr>
          <w:rFonts w:eastAsiaTheme="minorEastAsia"/>
          <w:i/>
        </w:rPr>
        <w:t>d</w:t>
      </w:r>
      <w:r w:rsidRPr="00A2075E">
        <w:t xml:space="preserve">; </w:t>
      </w:r>
      <w:r>
        <w:t>therefore</w:t>
      </w:r>
      <w:r w:rsidR="002E0350">
        <w:t xml:space="preserve"> the age of the infrastructure</w:t>
      </w:r>
      <w:r w:rsidR="007E7B6A">
        <w:t xml:space="preserve"> in a </w:t>
      </w:r>
      <w:r w:rsidR="00A228C0">
        <w:t>neighborhood</w:t>
      </w:r>
      <w:r w:rsidR="007E7B6A">
        <w:t xml:space="preserve"> </w:t>
      </w:r>
      <m:oMath>
        <m:r>
          <w:rPr>
            <w:rFonts w:ascii="Cambria Math" w:hAnsi="Cambria Math"/>
          </w:rPr>
          <m:t>j</m:t>
        </m:r>
      </m:oMath>
      <w:r w:rsidR="005C316E">
        <w:t>.</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j</m:t>
            </m:r>
            <m:r>
              <w:rPr>
                <w:rFonts w:ascii="Cambria Math" w:hAnsi="Cambria Math"/>
              </w:rPr>
              <m:t>vt</m:t>
            </m:r>
          </m:sub>
        </m:sSub>
      </m:oMath>
      <w:r w:rsidR="002E0350">
        <w:t xml:space="preserve"> changes weekly accordingly to:</w:t>
      </w:r>
      <w:r>
        <w:t xml:space="preserve"> </w:t>
      </w:r>
    </w:p>
    <w:p w14:paraId="45C92D57" w14:textId="5CE553A1" w:rsidR="008949B0" w:rsidRPr="00DD4081" w:rsidRDefault="005F1FA8" w:rsidP="0082481B">
      <w:pPr>
        <w:spacing w:line="360" w:lineRule="auto"/>
        <w:ind w:firstLine="708"/>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j</m:t>
              </m:r>
              <m:r>
                <w:rPr>
                  <w:rFonts w:ascii="Cambria Math" w:hAnsi="Cambria Math"/>
                </w:rPr>
                <m:t>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r>
                <w:rPr>
                  <w:rFonts w:ascii="Cambria Math" w:hAnsi="Cambria Math"/>
                </w:rPr>
                <m:t>vt-1</m:t>
              </m:r>
            </m:sub>
          </m:sSub>
          <m:r>
            <w:rPr>
              <w:rFonts w:ascii="Cambria Math" w:hAnsi="Cambria Math"/>
            </w:rPr>
            <m:t>+1</m:t>
          </m:r>
        </m:oMath>
      </m:oMathPara>
    </w:p>
    <w:p w14:paraId="51DD357A" w14:textId="7A4A39BC" w:rsidR="008949B0" w:rsidRPr="00A2075E" w:rsidRDefault="008949B0" w:rsidP="0082481B">
      <w:pPr>
        <w:spacing w:line="360" w:lineRule="auto"/>
      </w:pPr>
      <w:r>
        <w:t>where</w:t>
      </w:r>
      <w:r w:rsidRPr="00A2075E">
        <w:t xml:space="preserve"> </w:t>
      </w:r>
      <m:oMath>
        <m:r>
          <w:rPr>
            <w:rFonts w:ascii="Cambria Math" w:hAnsi="Cambria Math"/>
          </w:rPr>
          <m:t>t</m:t>
        </m:r>
      </m:oMath>
      <w:r>
        <w:t xml:space="preserve"> is a single </w:t>
      </w:r>
      <w:r w:rsidR="00320F09">
        <w:t xml:space="preserve">weekly </w:t>
      </w:r>
      <w:r>
        <w:t>time-step.</w:t>
      </w:r>
    </w:p>
    <w:p w14:paraId="03105FEB" w14:textId="77777777" w:rsidR="008949B0" w:rsidRDefault="008949B0" w:rsidP="0082481B">
      <w:pPr>
        <w:spacing w:line="360" w:lineRule="auto"/>
        <w:rPr>
          <w:rFonts w:cstheme="minorHAnsi"/>
          <w:sz w:val="24"/>
          <w:szCs w:val="24"/>
        </w:rPr>
      </w:pPr>
    </w:p>
    <w:p w14:paraId="271BFE7C" w14:textId="7B7F445B" w:rsidR="00CD3A3A" w:rsidRDefault="006E043C" w:rsidP="008A409B">
      <w:pPr>
        <w:pStyle w:val="Heading2"/>
      </w:pPr>
      <w:bookmarkStart w:id="19" w:name="_Toc496102961"/>
      <w:r>
        <w:t xml:space="preserve">Infrastructure </w:t>
      </w:r>
      <w:r w:rsidR="008949B0">
        <w:t>c</w:t>
      </w:r>
      <w:r w:rsidR="008949B0" w:rsidRPr="004B0F23">
        <w:t>overage</w:t>
      </w:r>
      <w:bookmarkEnd w:id="19"/>
    </w:p>
    <w:p w14:paraId="187613BA" w14:textId="028194E6" w:rsidR="008949B0" w:rsidRPr="00C4436A" w:rsidRDefault="008949B0" w:rsidP="00951659">
      <w:pPr>
        <w:spacing w:line="360" w:lineRule="auto"/>
        <w:ind w:firstLine="720"/>
        <w:rPr>
          <w:rFonts w:eastAsiaTheme="minorEastAsia" w:cstheme="minorHAnsi"/>
        </w:rPr>
      </w:pPr>
      <w:r>
        <w:t xml:space="preserve">Each </w:t>
      </w:r>
      <w:r w:rsidR="00A228C0">
        <w:t>neighborhood</w:t>
      </w:r>
      <w:r>
        <w:t xml:space="preserve">s can have access to the sewer or potable water system by investments. We </w:t>
      </w:r>
      <w:r w:rsidR="00581FD7">
        <w:t xml:space="preserve">define this layer using data on </w:t>
      </w:r>
      <w:r>
        <w:t xml:space="preserve">track the </w:t>
      </w:r>
      <w:r w:rsidR="006C3774">
        <w:t>percentage</w:t>
      </w:r>
      <w:r w:rsidR="00581FD7">
        <w:t xml:space="preserve"> of houses with</w:t>
      </w:r>
      <w:r w:rsidR="006E043C">
        <w:t>out</w:t>
      </w:r>
      <w:r w:rsidR="00581FD7">
        <w:t xml:space="preserve"> connection to </w:t>
      </w:r>
      <w:r>
        <w:t>infrastructure</w:t>
      </w:r>
      <w:r w:rsidR="006E043C">
        <w:t xml:space="preserve"> system </w:t>
      </w:r>
      <m:oMath>
        <m:r>
          <w:rPr>
            <w:rFonts w:ascii="Cambria Math" w:eastAsia="Times New Roman" w:hAnsi="Cambria Math" w:cs="Times New Roman"/>
            <w:color w:val="000000"/>
            <w:sz w:val="20"/>
          </w:rPr>
          <m:t xml:space="preserve"> v</m:t>
        </m:r>
      </m:oMath>
      <w:r w:rsidR="00581FD7">
        <w:t>,</w:t>
      </w:r>
      <m:oMath>
        <m:r>
          <w:rPr>
            <w:rFonts w:ascii="Cambria Math" w:eastAsia="Times New Roman" w:hAnsi="Cambria Math" w:cs="Times New Roman"/>
            <w:color w:val="000000"/>
            <w:sz w:val="20"/>
          </w:rPr>
          <m:t xml:space="preserve"> </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jdvt</m:t>
            </m:r>
          </m:sub>
        </m:sSub>
      </m:oMath>
      <w:r>
        <w:rPr>
          <w:rFonts w:eastAsiaTheme="minorEastAsia"/>
        </w:rPr>
        <w:t>.</w:t>
      </w:r>
      <w:r>
        <w:t xml:space="preserve"> Thus, </w:t>
      </w:r>
      <w:r w:rsidR="000023EC">
        <w:t xml:space="preserve">when </w:t>
      </w:r>
      <w: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jdvt</m:t>
            </m:r>
          </m:sub>
        </m:sSub>
        <m:r>
          <w:rPr>
            <w:rFonts w:ascii="Cambria Math" w:hAnsi="Cambria Math"/>
          </w:rPr>
          <m:t>=1</m:t>
        </m:r>
      </m:oMath>
      <w:r>
        <w:t xml:space="preserve"> </w:t>
      </w:r>
      <w:r w:rsidR="00581FD7">
        <w:t xml:space="preserve">all the houses in </w:t>
      </w:r>
      <w:r w:rsidR="00A228C0">
        <w:t>neighborhood</w:t>
      </w:r>
      <w:r>
        <w:t xml:space="preserve"> </w:t>
      </w:r>
      <m:oMath>
        <m:r>
          <w:rPr>
            <w:rFonts w:ascii="Cambria Math" w:eastAsia="Times New Roman" w:hAnsi="Cambria Math" w:cs="Times New Roman"/>
            <w:color w:val="000000"/>
            <w:sz w:val="20"/>
          </w:rPr>
          <m:t>j</m:t>
        </m:r>
      </m:oMath>
      <w:r>
        <w:t xml:space="preserve"> </w:t>
      </w:r>
      <w:r w:rsidR="00581FD7">
        <w:t xml:space="preserve">are </w:t>
      </w:r>
      <w:r>
        <w:t xml:space="preserve">connected to system </w:t>
      </w:r>
      <m:oMath>
        <m:r>
          <w:rPr>
            <w:rFonts w:ascii="Cambria Math" w:hAnsi="Cambria Math"/>
          </w:rPr>
          <m:t>v</m:t>
        </m:r>
      </m:oMath>
      <w:r>
        <w:t xml:space="preserve">, and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jdvt</m:t>
            </m:r>
          </m:sub>
        </m:sSub>
        <m:r>
          <w:rPr>
            <w:rFonts w:ascii="Cambria Math" w:hAnsi="Cambria Math"/>
          </w:rPr>
          <m:t>=0</m:t>
        </m:r>
      </m:oMath>
      <w:r>
        <w:rPr>
          <w:rFonts w:eastAsiaTheme="minorEastAsia"/>
        </w:rPr>
        <w:t xml:space="preserve"> </w:t>
      </w:r>
      <w:r w:rsidR="00581FD7">
        <w:rPr>
          <w:rFonts w:eastAsiaTheme="minorEastAsia"/>
        </w:rPr>
        <w:t>if none</w:t>
      </w:r>
      <w:r>
        <w:rPr>
          <w:rFonts w:eastAsiaTheme="minorEastAsia"/>
        </w:rPr>
        <w:t>.</w:t>
      </w:r>
      <w:r w:rsidR="006E043C">
        <w:rPr>
          <w:rFonts w:eastAsiaTheme="minorEastAsia"/>
        </w:rPr>
        <w:t xml:space="preserve"> </w:t>
      </w:r>
    </w:p>
    <w:p w14:paraId="04DF80F2" w14:textId="77777777" w:rsidR="008949B0" w:rsidRDefault="008949B0" w:rsidP="0082481B">
      <w:pPr>
        <w:spacing w:line="360" w:lineRule="auto"/>
        <w:rPr>
          <w:rFonts w:cstheme="minorHAnsi"/>
        </w:rPr>
      </w:pPr>
    </w:p>
    <w:p w14:paraId="22D3E6DE" w14:textId="0FC31AEA" w:rsidR="00C43524" w:rsidRPr="008A409B" w:rsidRDefault="00C43524" w:rsidP="008A409B">
      <w:pPr>
        <w:pStyle w:val="Heading2"/>
      </w:pPr>
      <w:bookmarkStart w:id="20" w:name="_Toc496102962"/>
      <w:r w:rsidRPr="008A409B">
        <w:lastRenderedPageBreak/>
        <w:t>Exposure</w:t>
      </w:r>
      <w:bookmarkEnd w:id="20"/>
    </w:p>
    <w:p w14:paraId="1CC9DE66" w14:textId="65D95062" w:rsidR="00C43524" w:rsidRDefault="008949B0" w:rsidP="0082481B">
      <w:pPr>
        <w:spacing w:line="360" w:lineRule="auto"/>
        <w:ind w:firstLine="720"/>
      </w:pPr>
      <w:r w:rsidRPr="00EF7293">
        <w:t xml:space="preserve">Exposure of </w:t>
      </w:r>
      <w:r w:rsidR="00A228C0">
        <w:t>neighborhood</w:t>
      </w:r>
      <w:r w:rsidRPr="00EF7293">
        <w:t xml:space="preserve">s to infrastructure hazards is assumed to be related to </w:t>
      </w:r>
      <w:r>
        <w:t xml:space="preserve">the average risk of </w:t>
      </w:r>
      <w:r w:rsidRPr="00EF7293">
        <w:t>water supply disruption</w:t>
      </w:r>
      <w:r w:rsidR="00FE5477">
        <w:t xml:space="preserve"> </w:t>
      </w:r>
      <w:r w:rsidR="000023EC">
        <w:t xml:space="preserve">and </w:t>
      </w:r>
      <w:r w:rsidRPr="00EF7293">
        <w:t>flooding</w:t>
      </w:r>
      <w:r w:rsidR="000023EC">
        <w:t xml:space="preserve">. Floods also influence the exposure of the population to </w:t>
      </w:r>
      <w:r w:rsidR="00686062">
        <w:t>waterborne pathogens</w:t>
      </w:r>
      <w:r w:rsidRPr="00EF7293">
        <w:t xml:space="preserve">. </w:t>
      </w:r>
    </w:p>
    <w:p w14:paraId="22910952" w14:textId="277118AF" w:rsidR="008949B0" w:rsidRDefault="008949B0" w:rsidP="00C47905">
      <w:pPr>
        <w:spacing w:line="360" w:lineRule="auto"/>
        <w:ind w:firstLine="708"/>
      </w:pPr>
      <w:r>
        <w:t xml:space="preserve">In addition to the landscape </w:t>
      </w:r>
      <w:r w:rsidRPr="00F1751F">
        <w:t>(that is, exposure to water scarcity increases)</w:t>
      </w:r>
      <w:r>
        <w:t>, the r</w:t>
      </w:r>
      <w:r w:rsidRPr="00EF7293">
        <w:t>isk associated with these hazards depends on the condition of clean water and sewer systems</w:t>
      </w:r>
      <w:r w:rsidRPr="00A2075E">
        <w:t>,</w:t>
      </w:r>
      <w:r w:rsidR="00FE5477">
        <w:t xml:space="preserve"> </w:t>
      </w:r>
      <w:r w:rsidR="00FE5477" w:rsidRPr="00FE5477">
        <w:rPr>
          <w:i/>
        </w:rPr>
        <w:t>c</w:t>
      </w:r>
      <w:r>
        <w:t>;</w:t>
      </w:r>
      <w:r w:rsidRPr="00A2075E">
        <w:t xml:space="preserve"> formally </w:t>
      </w:r>
      <w:r w:rsidRPr="00A2075E">
        <w:fldChar w:fldCharType="begin" w:fldLock="1"/>
      </w:r>
      <w:r w:rsidRPr="00A2075E">
        <w:instrText>ADDIN CSL_CITATION { "citationItems" : [ { "id" : "ITEM-1", "itemData" : { "DOI" : "10.1080/15732470902985876", "ISSN" : "1573-2479", "abstract" : "Flooding in urban areas can be caused by heavy rainfall, improper planning or component failures. Few studies have addressed quantitative contributions of different causes to urban flood probability. In this article, we apply probabilistic fault tree analysis for the first time to assess the probability of urban flooding as a result of a range of causes. We rank the causes according to their relative contributions. To quantify the occurrence of flood incidents for individual causes we use data from municipal call centres complemented with rainfall data and hydrodynamic model simulations. Results show that component failures and human errors contribute more to flood probability than sewer overloading by heavy rainfall. This applies not only to flooding in public areas but also to flooding in buildings. Fault tree analysis has proved useful in identifying relative contributions of failure mechanisms and providing quantitative data for risk management.", "author" : [ { "dropping-particle" : "", "family" : "Veldhuis", "given" : "Johanna A.E.", "non-dropping-particle" : "ten", "parse-names" : false, "suffix" : "" }, { "dropping-particle" : "", "family" : "Clemens", "given" : "Fran\u00e7ois H.L.R.", "non-dropping-particle" : "", "parse-names" : false, "suffix" : "" }, { "dropping-particle" : "", "family" : "Gelder", "given" : "Pieter H.A.J.M.", "non-dropping-particle" : "van", "parse-names" : false, "suffix" : "" } ], "container-title" : "Structure and Infrastructure Engineering", "id" : "ITEM-1", "issue" : "11", "issued" : { "date-parts" : [ [ "2011", "11" ] ] }, "page" : "809-821", "publisher" : " Taylor &amp; Francis ", "title" : "Quantitative fault tree analysis for urban water infrastructure flooding", "type" : "article-journal", "volume" : "7" }, "uris" : [ "http://www.mendeley.com/documents/?uuid=4dc22b00-1456-3efd-b189-1b21c65197b7" ] } ], "mendeley" : { "formattedCitation" : "(ten Veldhuis, Clemens, and van Gelder 2011)", "plainTextFormattedCitation" : "(ten Veldhuis, Clemens, and van Gelder 2011)", "previouslyFormattedCitation" : "(ten Veldhuis, Clemens, and van Gelder 2011)" }, "properties" : { "noteIndex" : 0 }, "schema" : "https://github.com/citation-style-language/schema/raw/master/csl-citation.json" }</w:instrText>
      </w:r>
      <w:r w:rsidRPr="00A2075E">
        <w:fldChar w:fldCharType="separate"/>
      </w:r>
      <w:r w:rsidRPr="00A2075E">
        <w:t>(ten Veldhuis, Clemens, and van Gelder 2011)</w:t>
      </w:r>
      <w:r w:rsidRPr="00A2075E">
        <w:fldChar w:fldCharType="end"/>
      </w:r>
      <w:r w:rsidR="00C47905">
        <w:t>:</w:t>
      </w:r>
    </w:p>
    <w:p w14:paraId="311F5273" w14:textId="43077E67" w:rsidR="008949B0" w:rsidRPr="00A2075E" w:rsidRDefault="005F1FA8" w:rsidP="0082481B">
      <w:pPr>
        <w:spacing w:line="360" w:lineRule="auto"/>
        <w:ind w:firstLine="708"/>
        <w:jc w:val="center"/>
      </w:pPr>
      <m:oMathPara>
        <m:oMath>
          <m:sSub>
            <m:sSubPr>
              <m:ctrlPr>
                <w:rPr>
                  <w:rFonts w:ascii="Cambria Math" w:hAnsi="Cambria Math"/>
                  <w:i/>
                </w:rPr>
              </m:ctrlPr>
            </m:sSubPr>
            <m:e>
              <m:r>
                <w:rPr>
                  <w:rFonts w:ascii="Cambria Math" w:hAnsi="Cambria Math"/>
                </w:rPr>
                <m:t>c</m:t>
              </m:r>
            </m:e>
            <m:sub>
              <m:r>
                <w:rPr>
                  <w:rFonts w:ascii="Cambria Math" w:hAnsi="Cambria Math"/>
                  <w:sz w:val="24"/>
                  <w:szCs w:val="24"/>
                </w:rPr>
                <m:t>jdvt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m:rPr>
                      <m:nor/>
                    </m:rPr>
                    <w:rPr>
                      <w:rFonts w:ascii="Cambria Math" w:hAnsi="Cambria Math"/>
                    </w:rPr>
                    <m:t>for neighborhood lacking infrastructure</m:t>
                  </m:r>
                </m:e>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jdvt</m:t>
                          </m:r>
                        </m:sub>
                      </m:sSub>
                      <m:r>
                        <w:rPr>
                          <w:rFonts w:ascii="Cambria Math" w:hAnsi="Cambria Math"/>
                          <w:sz w:val="24"/>
                          <w:szCs w:val="24"/>
                        </w:rPr>
                        <m:t>+</m:t>
                      </m:r>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jdvt</m:t>
                              </m:r>
                            </m:sub>
                          </m:sSub>
                        </m:sup>
                      </m:sSup>
                    </m:num>
                    <m:den>
                      <m:r>
                        <w:rPr>
                          <w:rFonts w:ascii="Cambria Math" w:hAnsi="Cambria Math"/>
                          <w:sz w:val="24"/>
                          <w:szCs w:val="24"/>
                        </w:rPr>
                        <m:t>2</m:t>
                      </m:r>
                    </m:den>
                  </m:f>
                  <m:r>
                    <w:rPr>
                      <w:rFonts w:ascii="Cambria Math" w:hAnsi="Cambria Math"/>
                    </w:rPr>
                    <m:t xml:space="preserve"> </m:t>
                  </m:r>
                  <m:r>
                    <m:rPr>
                      <m:nor/>
                    </m:rPr>
                    <w:rPr>
                      <w:rFonts w:ascii="Cambria Math" w:hAnsi="Cambria Math"/>
                    </w:rPr>
                    <m:t>otherwise</m:t>
                  </m:r>
                </m:e>
              </m:eqArr>
            </m:e>
          </m:d>
        </m:oMath>
      </m:oMathPara>
    </w:p>
    <w:p w14:paraId="7AD5CD08" w14:textId="022E7662" w:rsidR="00184DD6" w:rsidRDefault="008949B0" w:rsidP="0082481B">
      <w:pPr>
        <w:spacing w:line="360" w:lineRule="auto"/>
      </w:pPr>
      <w:r w:rsidRPr="00A2075E">
        <w:t xml:space="preserve">where </w:t>
      </w:r>
      <m:oMath>
        <m:r>
          <w:rPr>
            <w:rFonts w:ascii="Cambria Math" w:hAnsi="Cambria Math"/>
          </w:rPr>
          <m:t>α</m:t>
        </m:r>
      </m:oMath>
      <w:r w:rsidRPr="00A2075E">
        <w:t xml:space="preserve"> is the rate of decline</w:t>
      </w:r>
      <w:r w:rsidR="00481C08">
        <w:t xml:space="preserve"> of the infrastructure </w:t>
      </w:r>
      <w:r w:rsidRPr="00A2075E">
        <w:t xml:space="preserve">, </w:t>
      </w:r>
      <m:oMath>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m:t>
            </m:r>
            <m:r>
              <w:rPr>
                <w:rFonts w:ascii="Cambria Math" w:hAnsi="Cambria Math"/>
                <w:sz w:val="24"/>
                <w:szCs w:val="24"/>
              </w:rPr>
              <m:t>vt</m:t>
            </m:r>
          </m:sub>
        </m:sSub>
      </m:oMath>
      <w:r>
        <w:rPr>
          <w:rFonts w:eastAsiaTheme="minorEastAsia"/>
          <w:sz w:val="24"/>
          <w:szCs w:val="24"/>
        </w:rPr>
        <w:t xml:space="preserve"> </w:t>
      </w:r>
      <w:r>
        <w:t>i</w:t>
      </w:r>
      <w:r w:rsidRPr="00A2075E">
        <w:t xml:space="preserve">s the infrastructure´s age, </w:t>
      </w:r>
      <m:oMath>
        <m:r>
          <w:rPr>
            <w:rFonts w:ascii="Cambria Math" w:hAnsi="Cambria Math"/>
            <w:sz w:val="24"/>
            <w:szCs w:val="24"/>
          </w:rPr>
          <m:t>t</m:t>
        </m:r>
      </m:oMath>
      <w:r>
        <w:t xml:space="preserve"> is time in </w:t>
      </w:r>
      <w:r w:rsidR="00493900">
        <w:t>weeks</w:t>
      </w:r>
      <w:r w:rsidR="00481C08">
        <w:t xml:space="preserve">. The function </w:t>
      </w:r>
      <m:oMath>
        <m:sSup>
          <m:sSupPr>
            <m:ctrlPr>
              <w:rPr>
                <w:rFonts w:ascii="Cambria Math" w:hAnsi="Cambria Math"/>
                <w:i/>
              </w:rPr>
            </m:ctrlPr>
          </m:sSupPr>
          <m:e>
            <m:r>
              <w:rPr>
                <w:rFonts w:ascii="Cambria Math" w:hAnsi="Cambria Math"/>
              </w:rPr>
              <m:t>e</m:t>
            </m:r>
          </m:e>
          <m:sup>
            <m:r>
              <w:rPr>
                <w:rFonts w:ascii="Cambria Math" w:hAnsi="Cambria Math"/>
              </w:rPr>
              <m:t>-α</m:t>
            </m:r>
            <m:sSub>
              <m:sSubPr>
                <m:ctrlPr>
                  <w:rPr>
                    <w:rFonts w:ascii="Cambria Math" w:hAnsi="Cambria Math"/>
                    <w:sz w:val="24"/>
                    <w:szCs w:val="24"/>
                  </w:rPr>
                </m:ctrlPr>
              </m:sSubPr>
              <m:e>
                <m:r>
                  <w:rPr>
                    <w:rFonts w:ascii="Cambria Math" w:hAnsi="Cambria Math"/>
                    <w:sz w:val="24"/>
                    <w:szCs w:val="24"/>
                  </w:rPr>
                  <m:t>λ</m:t>
                </m:r>
              </m:e>
              <m:sub>
                <m:r>
                  <w:rPr>
                    <w:rFonts w:ascii="Cambria Math" w:hAnsi="Cambria Math"/>
                    <w:sz w:val="24"/>
                    <w:szCs w:val="24"/>
                  </w:rPr>
                  <m:t>j</m:t>
                </m:r>
                <m:r>
                  <w:rPr>
                    <w:rFonts w:ascii="Cambria Math" w:hAnsi="Cambria Math"/>
                    <w:sz w:val="24"/>
                    <w:szCs w:val="24"/>
                  </w:rPr>
                  <m:t>vt</m:t>
                </m:r>
              </m:sub>
            </m:sSub>
          </m:sup>
        </m:sSup>
      </m:oMath>
      <w:r w:rsidR="00481C08">
        <w:rPr>
          <w:rFonts w:eastAsiaTheme="minorEastAsia"/>
        </w:rPr>
        <w:t xml:space="preserve"> assumed a exponential decay in the condition related to the aging process of the infrastructure system, </w:t>
      </w:r>
      <m:oMath>
        <m:r>
          <w:rPr>
            <w:rFonts w:ascii="Cambria Math" w:hAnsi="Cambria Math"/>
            <w:sz w:val="24"/>
            <w:szCs w:val="24"/>
          </w:rPr>
          <m:t>v</m:t>
        </m:r>
      </m:oMath>
      <w:r w:rsidR="00481C08">
        <w:rPr>
          <w:rFonts w:eastAsiaTheme="minorEastAsia"/>
        </w:rPr>
        <w:t xml:space="preserve">. </w:t>
      </w:r>
      <w:r w:rsidR="00493900">
        <w:t xml:space="preserve"> </w:t>
      </w: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m:t>
            </m:r>
            <m:r>
              <w:rPr>
                <w:rFonts w:ascii="Cambria Math" w:hAnsi="Cambria Math"/>
                <w:sz w:val="24"/>
                <w:szCs w:val="24"/>
              </w:rPr>
              <m:t>vt</m:t>
            </m:r>
          </m:sub>
        </m:sSub>
      </m:oMath>
      <w:r w:rsidR="00493900">
        <w:rPr>
          <w:rFonts w:eastAsiaTheme="minorEastAsia"/>
          <w:sz w:val="24"/>
          <w:szCs w:val="24"/>
        </w:rPr>
        <w:t xml:space="preserve"> </w:t>
      </w:r>
      <w:r w:rsidR="00481C08">
        <w:rPr>
          <w:rFonts w:eastAsiaTheme="minorEastAsia"/>
          <w:sz w:val="24"/>
          <w:szCs w:val="24"/>
        </w:rPr>
        <w:t xml:space="preserve">refers to </w:t>
      </w:r>
      <w:r w:rsidR="00493900">
        <w:rPr>
          <w:rFonts w:eastAsiaTheme="minorEastAsia"/>
          <w:sz w:val="24"/>
          <w:szCs w:val="24"/>
        </w:rPr>
        <w:t>the effect of subsidence on the condition of the infrastructure</w:t>
      </w:r>
      <w:r w:rsidR="00481C08">
        <w:rPr>
          <w:rFonts w:eastAsiaTheme="minorEastAsia"/>
          <w:sz w:val="24"/>
          <w:szCs w:val="24"/>
        </w:rPr>
        <w:t xml:space="preserve"> associate to the rate of subsidence in </w:t>
      </w:r>
      <w:r w:rsidR="00A228C0">
        <w:rPr>
          <w:rFonts w:eastAsiaTheme="minorEastAsia"/>
          <w:sz w:val="24"/>
          <w:szCs w:val="24"/>
        </w:rPr>
        <w:t>neighborhood</w:t>
      </w:r>
      <w:r w:rsidR="00481C08">
        <w:rPr>
          <w:rFonts w:eastAsiaTheme="minorEastAsia"/>
          <w:sz w:val="24"/>
          <w:szCs w:val="24"/>
        </w:rPr>
        <w:t xml:space="preserve"> </w:t>
      </w:r>
      <m:oMath>
        <m:r>
          <w:rPr>
            <w:rFonts w:ascii="Cambria Math" w:hAnsi="Cambria Math"/>
          </w:rPr>
          <m:t>j</m:t>
        </m:r>
      </m:oMath>
      <w:r w:rsidR="00481C08">
        <w:rPr>
          <w:rFonts w:eastAsiaTheme="minorEastAsia"/>
          <w:sz w:val="24"/>
          <w:szCs w:val="24"/>
        </w:rPr>
        <w:t>, with</w:t>
      </w:r>
      <w:r w:rsidR="00184DD6">
        <w:t>:</w:t>
      </w:r>
    </w:p>
    <w:p w14:paraId="0293DF5E" w14:textId="2926B9BB" w:rsidR="00184DD6" w:rsidRDefault="005F1FA8" w:rsidP="0082481B">
      <w:pPr>
        <w:spacing w:line="360" w:lineRule="auto"/>
        <w:jc w:val="center"/>
        <w:rPr>
          <w:rFonts w:eastAsiaTheme="minorEastAsia"/>
        </w:rPr>
      </w:pPr>
      <m:oMath>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m:t>
            </m:r>
            <m:r>
              <w:rPr>
                <w:rFonts w:ascii="Cambria Math" w:hAnsi="Cambria Math"/>
                <w:sz w:val="24"/>
                <w:szCs w:val="24"/>
              </w:rPr>
              <m:t>vt</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v</m:t>
            </m:r>
          </m:sub>
        </m:sSub>
        <m:sSub>
          <m:sSubPr>
            <m:ctrlPr>
              <w:rPr>
                <w:rFonts w:ascii="Cambria Math" w:hAnsi="Cambria Math"/>
              </w:rPr>
            </m:ctrlPr>
          </m:sSubPr>
          <m:e>
            <m:r>
              <w:rPr>
                <w:rFonts w:ascii="Cambria Math" w:hAnsi="Cambria Math"/>
                <w:sz w:val="24"/>
                <w:szCs w:val="24"/>
              </w:rPr>
              <m:t>ψ</m:t>
            </m:r>
          </m:e>
          <m:sub>
            <m:r>
              <w:rPr>
                <w:rFonts w:ascii="Cambria Math" w:hAnsi="Cambria Math"/>
              </w:rPr>
              <m:t>j</m:t>
            </m:r>
            <m:r>
              <w:rPr>
                <w:rFonts w:ascii="Cambria Math" w:hAnsi="Cambria Math"/>
              </w:rPr>
              <m:t>t</m:t>
            </m:r>
          </m:sub>
        </m:sSub>
      </m:oMath>
      <w:r w:rsidR="00184DD6">
        <w:rPr>
          <w:rFonts w:eastAsiaTheme="minorEastAsia"/>
        </w:rPr>
        <w:t>,</w:t>
      </w:r>
    </w:p>
    <w:p w14:paraId="71040018" w14:textId="19F90006" w:rsidR="008B6F78" w:rsidRDefault="00184DD6" w:rsidP="00C47905">
      <w:pPr>
        <w:spacing w:line="360" w:lineRule="auto"/>
      </w:pPr>
      <w:r>
        <w:rPr>
          <w:rFonts w:eastAsiaTheme="minorEastAsia"/>
        </w:rPr>
        <w:t xml:space="preserve">Where </w:t>
      </w:r>
      <w:r w:rsidR="00C43524">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m:t>
            </m:r>
            <m:r>
              <w:rPr>
                <w:rFonts w:ascii="Cambria Math" w:hAnsi="Cambria Math"/>
              </w:rPr>
              <m:t>t</m:t>
            </m:r>
          </m:sub>
        </m:sSub>
      </m:oMath>
      <w:r>
        <w:rPr>
          <w:rFonts w:eastAsiaTheme="minorEastAsia"/>
        </w:rPr>
        <w:t xml:space="preserve"> is the subsidence rate [mm/year] in each </w:t>
      </w:r>
      <w:r w:rsidR="00A228C0">
        <w:rPr>
          <w:rFonts w:eastAsiaTheme="minorEastAsia"/>
        </w:rPr>
        <w:t>neighborhood</w:t>
      </w:r>
      <w:r>
        <w:rPr>
          <w:rFonts w:eastAsiaTheme="minorEastAsia"/>
        </w:rPr>
        <w:t xml:space="preserve">, and </w:t>
      </w:r>
      <m:oMath>
        <m:sSub>
          <m:sSubPr>
            <m:ctrlPr>
              <w:rPr>
                <w:rFonts w:ascii="Cambria Math" w:hAnsi="Cambria Math"/>
                <w:i/>
              </w:rPr>
            </m:ctrlPr>
          </m:sSubPr>
          <m:e>
            <m:r>
              <w:rPr>
                <w:rFonts w:ascii="Cambria Math" w:hAnsi="Cambria Math"/>
              </w:rPr>
              <m:t>ξ</m:t>
            </m:r>
          </m:e>
          <m:sub>
            <m:r>
              <w:rPr>
                <w:rFonts w:ascii="Cambria Math" w:hAnsi="Cambria Math"/>
              </w:rPr>
              <m:t>v</m:t>
            </m:r>
          </m:sub>
        </m:sSub>
      </m:oMath>
      <w:r w:rsidR="00CF5524">
        <w:rPr>
          <w:rFonts w:eastAsiaTheme="minorEastAsia"/>
        </w:rPr>
        <w:t xml:space="preserve"> </w:t>
      </w:r>
      <w:r>
        <w:rPr>
          <w:rFonts w:eastAsiaTheme="minorEastAsia"/>
        </w:rPr>
        <w:t xml:space="preserve">is </w:t>
      </w:r>
      <w:r w:rsidR="00CF5524">
        <w:rPr>
          <w:rFonts w:eastAsiaTheme="minorEastAsia"/>
        </w:rPr>
        <w:t xml:space="preserve">the effect of </w:t>
      </w:r>
      <w:r w:rsidR="004D3391">
        <w:rPr>
          <w:rFonts w:eastAsiaTheme="minorEastAsia"/>
        </w:rPr>
        <w:t>subsidence</w:t>
      </w:r>
      <w:r w:rsidR="00CF5524">
        <w:rPr>
          <w:rFonts w:eastAsiaTheme="minorEastAsia"/>
        </w:rPr>
        <w:t xml:space="preserve"> to system </w:t>
      </w:r>
      <m:oMath>
        <m:r>
          <w:rPr>
            <w:rFonts w:ascii="Cambria Math" w:hAnsi="Cambria Math"/>
          </w:rPr>
          <m:t>v</m:t>
        </m:r>
      </m:oMath>
      <w:r w:rsidR="00CF5524">
        <w:rPr>
          <w:rFonts w:eastAsiaTheme="minorEastAsia"/>
        </w:rPr>
        <w:t>. It is a</w:t>
      </w:r>
      <w:r>
        <w:rPr>
          <w:rFonts w:eastAsiaTheme="minorEastAsia"/>
        </w:rPr>
        <w:t xml:space="preserve"> </w:t>
      </w:r>
      <w:r w:rsidR="00AC26D9">
        <w:rPr>
          <w:rFonts w:eastAsiaTheme="minorEastAsia"/>
        </w:rPr>
        <w:t>conversion</w:t>
      </w:r>
      <w:r>
        <w:rPr>
          <w:rFonts w:eastAsiaTheme="minorEastAsia"/>
        </w:rPr>
        <w:t xml:space="preserve"> parameter</w:t>
      </w:r>
      <w:r w:rsidR="00936BA4">
        <w:rPr>
          <w:rFonts w:eastAsiaTheme="minorEastAsia"/>
        </w:rPr>
        <w:t xml:space="preserve"> that </w:t>
      </w:r>
      <w:r w:rsidR="00CF5524">
        <w:rPr>
          <w:rFonts w:eastAsiaTheme="minorEastAsia"/>
        </w:rPr>
        <w:t xml:space="preserve">must </w:t>
      </w:r>
      <w:r w:rsidR="00773F39">
        <w:rPr>
          <w:rFonts w:eastAsiaTheme="minorEastAsia"/>
        </w:rPr>
        <w:t xml:space="preserve">be parametrize to </w:t>
      </w:r>
      <w:r w:rsidR="00936BA4">
        <w:rPr>
          <w:rFonts w:eastAsiaTheme="minorEastAsia"/>
        </w:rPr>
        <w:t>ensure that</w:t>
      </w:r>
      <w:r w:rsidR="00AC26D9">
        <w:rPr>
          <w:rFonts w:eastAsiaTheme="minorEastAsia"/>
        </w:rPr>
        <w:t xml:space="preserve"> </w:t>
      </w:r>
      <m:oMath>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rPr>
                  <m:t>Ψ</m:t>
                </m:r>
              </m:e>
              <m:sub>
                <m:r>
                  <w:rPr>
                    <w:rFonts w:ascii="Cambria Math" w:hAnsi="Cambria Math"/>
                    <w:sz w:val="24"/>
                    <w:szCs w:val="24"/>
                  </w:rPr>
                  <m:t>j</m:t>
                </m:r>
                <m:r>
                  <w:rPr>
                    <w:rFonts w:ascii="Cambria Math" w:hAnsi="Cambria Math"/>
                    <w:sz w:val="24"/>
                    <w:szCs w:val="24"/>
                  </w:rPr>
                  <m:t>vt</m:t>
                </m:r>
              </m:sub>
            </m:sSub>
            <m:r>
              <w:rPr>
                <w:rFonts w:ascii="Cambria Math" w:hAnsi="Cambria Math"/>
                <w:sz w:val="24"/>
                <w:szCs w:val="24"/>
              </w:rPr>
              <m:t>∈</m:t>
            </m:r>
            <m:r>
              <m:rPr>
                <m:sty m:val="p"/>
              </m:rPr>
              <w:rPr>
                <w:rFonts w:ascii="Cambria Math" w:eastAsiaTheme="minorEastAsia" w:hAnsi="Cambria Math"/>
                <w:sz w:val="24"/>
                <w:szCs w:val="24"/>
              </w:rPr>
              <m:t>[0,1]</m:t>
            </m:r>
          </m:e>
        </m:d>
      </m:oMath>
      <w:r>
        <w:rPr>
          <w:rFonts w:eastAsiaTheme="minorEastAsia"/>
        </w:rPr>
        <w:t>.</w:t>
      </w:r>
      <w:r w:rsidR="00AC26D9">
        <w:t xml:space="preserve"> </w:t>
      </w:r>
    </w:p>
    <w:p w14:paraId="1D6A8BD9" w14:textId="77777777" w:rsidR="00C47905" w:rsidRDefault="00C47905" w:rsidP="00C47905">
      <w:pPr>
        <w:spacing w:line="360" w:lineRule="auto"/>
      </w:pPr>
    </w:p>
    <w:p w14:paraId="41848BF5" w14:textId="658CA9D7" w:rsidR="008B6F78" w:rsidRPr="004D3391" w:rsidRDefault="004B7932" w:rsidP="008A409B">
      <w:pPr>
        <w:pStyle w:val="Heading3"/>
      </w:pPr>
      <w:r>
        <w:t xml:space="preserve"> </w:t>
      </w:r>
      <w:bookmarkStart w:id="21" w:name="_Toc496102963"/>
      <w:r>
        <w:t>Exposure to w</w:t>
      </w:r>
      <w:r w:rsidR="008B6F78" w:rsidRPr="004D3391">
        <w:t>ater supply disruption</w:t>
      </w:r>
      <w:bookmarkEnd w:id="21"/>
    </w:p>
    <w:p w14:paraId="60DA1FAB" w14:textId="5BC5BE78" w:rsidR="008B6F78" w:rsidRDefault="008B6F78" w:rsidP="0082481B">
      <w:pPr>
        <w:spacing w:line="360" w:lineRule="auto"/>
        <w:ind w:firstLine="720"/>
      </w:pPr>
      <w:r>
        <w:t xml:space="preserve">A </w:t>
      </w:r>
      <w:r w:rsidR="00A228C0">
        <w:t>neighborhood</w:t>
      </w:r>
      <w:r>
        <w:t xml:space="preserve"> </w:t>
      </w:r>
      <m:oMath>
        <m:r>
          <w:rPr>
            <w:rFonts w:ascii="Cambria Math" w:eastAsiaTheme="minorEastAsia" w:hAnsi="Cambria Math"/>
            <w:sz w:val="24"/>
            <w:szCs w:val="24"/>
          </w:rPr>
          <m:t>j</m:t>
        </m:r>
      </m:oMath>
      <w:r w:rsidR="00FE409D">
        <w:rPr>
          <w:rFonts w:eastAsiaTheme="minorEastAsia"/>
          <w:sz w:val="24"/>
          <w:szCs w:val="24"/>
        </w:rPr>
        <w:t xml:space="preserve"> </w:t>
      </w:r>
      <w:r>
        <w:rPr>
          <w:rFonts w:eastAsiaTheme="minorEastAsia"/>
          <w:sz w:val="24"/>
          <w:szCs w:val="24"/>
        </w:rPr>
        <w:t>can have weekly disruption</w:t>
      </w:r>
      <w:r w:rsidR="00FE409D">
        <w:rPr>
          <w:rFonts w:eastAsiaTheme="minorEastAsia"/>
          <w:sz w:val="24"/>
          <w:szCs w:val="24"/>
        </w:rPr>
        <w:t>s</w:t>
      </w:r>
      <w:r>
        <w:rPr>
          <w:rFonts w:eastAsiaTheme="minorEastAsia"/>
          <w:sz w:val="24"/>
          <w:szCs w:val="24"/>
        </w:rPr>
        <w:t xml:space="preserve"> in water supply</w:t>
      </w:r>
      <w:r w:rsidR="005F0A9E">
        <w:rPr>
          <w:rFonts w:eastAsiaTheme="minorEastAsia"/>
          <w:sz w:val="24"/>
          <w:szCs w:val="24"/>
        </w:rPr>
        <w:t>. These</w:t>
      </w:r>
      <w:r w:rsidR="00FE409D">
        <w:rPr>
          <w:rFonts w:eastAsiaTheme="minorEastAsia"/>
          <w:sz w:val="24"/>
          <w:szCs w:val="24"/>
        </w:rPr>
        <w:t xml:space="preserve"> disruptions are assumed to be caused</w:t>
      </w:r>
      <w:r>
        <w:rPr>
          <w:rFonts w:eastAsiaTheme="minorEastAsia"/>
          <w:sz w:val="24"/>
          <w:szCs w:val="24"/>
        </w:rPr>
        <w:t xml:space="preserve"> by failure</w:t>
      </w:r>
      <w:r w:rsidR="00FE409D">
        <w:rPr>
          <w:rFonts w:eastAsiaTheme="minorEastAsia"/>
          <w:sz w:val="24"/>
          <w:szCs w:val="24"/>
        </w:rPr>
        <w:t>s</w:t>
      </w:r>
      <w:r>
        <w:rPr>
          <w:rFonts w:eastAsiaTheme="minorEastAsia"/>
          <w:sz w:val="24"/>
          <w:szCs w:val="24"/>
        </w:rPr>
        <w:t xml:space="preserve"> of the infrastructure system </w:t>
      </w:r>
      <m:oMath>
        <m:r>
          <w:rPr>
            <w:rFonts w:ascii="Cambria Math" w:eastAsiaTheme="minorEastAsia" w:hAnsi="Cambria Math"/>
            <w:sz w:val="24"/>
            <w:szCs w:val="24"/>
          </w:rPr>
          <m:t>v</m:t>
        </m:r>
      </m:oMath>
      <w:r>
        <w:rPr>
          <w:rFonts w:eastAsiaTheme="minorEastAsia"/>
          <w:sz w:val="24"/>
          <w:szCs w:val="24"/>
        </w:rPr>
        <w:t xml:space="preserve">. </w:t>
      </w:r>
      <w:r w:rsidR="00FE409D">
        <w:rPr>
          <w:rFonts w:eastAsiaTheme="minorEastAsia"/>
          <w:sz w:val="24"/>
          <w:szCs w:val="24"/>
        </w:rPr>
        <w:t>We also assumed that w</w:t>
      </w:r>
      <w:r>
        <w:rPr>
          <w:rFonts w:eastAsiaTheme="minorEastAsia"/>
          <w:sz w:val="24"/>
          <w:szCs w:val="24"/>
        </w:rPr>
        <w:t xml:space="preserve">ater supply can </w:t>
      </w:r>
      <w:r w:rsidR="00FE409D">
        <w:rPr>
          <w:rFonts w:eastAsiaTheme="minorEastAsia"/>
          <w:sz w:val="24"/>
          <w:szCs w:val="24"/>
        </w:rPr>
        <w:t xml:space="preserve">only </w:t>
      </w:r>
      <w:r>
        <w:rPr>
          <w:rFonts w:eastAsiaTheme="minorEastAsia"/>
          <w:sz w:val="24"/>
          <w:szCs w:val="24"/>
        </w:rPr>
        <w:t xml:space="preserve">be delivered </w:t>
      </w:r>
      <w:r w:rsidR="003C72F2">
        <w:rPr>
          <w:rFonts w:eastAsiaTheme="minorEastAsia"/>
          <w:sz w:val="24"/>
          <w:szCs w:val="24"/>
        </w:rPr>
        <w:t xml:space="preserve">within each municipality </w:t>
      </w:r>
      <w:r>
        <w:rPr>
          <w:rFonts w:eastAsiaTheme="minorEastAsia"/>
          <w:sz w:val="24"/>
          <w:szCs w:val="24"/>
        </w:rPr>
        <w:t xml:space="preserve">by </w:t>
      </w:r>
      <w:r w:rsidR="003C72F2">
        <w:rPr>
          <w:rFonts w:eastAsiaTheme="minorEastAsia"/>
          <w:sz w:val="24"/>
          <w:szCs w:val="24"/>
        </w:rPr>
        <w:t xml:space="preserve">either the pipe system network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P</m:t>
            </m:r>
          </m:sub>
        </m:sSub>
      </m:oMath>
      <w:r>
        <w:rPr>
          <w:rFonts w:eastAsiaTheme="minorEastAsia"/>
          <w:sz w:val="24"/>
          <w:szCs w:val="24"/>
        </w:rPr>
        <w:t xml:space="preserve">, or by distribution by </w:t>
      </w:r>
      <w:r w:rsidR="003C72F2">
        <w:rPr>
          <w:rFonts w:eastAsiaTheme="minorEastAsia"/>
          <w:sz w:val="24"/>
          <w:szCs w:val="24"/>
        </w:rPr>
        <w:t xml:space="preserve">mobile </w:t>
      </w:r>
      <w:r>
        <w:rPr>
          <w:rFonts w:eastAsiaTheme="minorEastAsia"/>
          <w:sz w:val="24"/>
          <w:szCs w:val="24"/>
        </w:rPr>
        <w:t>sources,</w:t>
      </w:r>
      <w:r w:rsidR="003C72F2">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72F2">
        <w:rPr>
          <w:rFonts w:eastAsiaTheme="minorEastAsia"/>
        </w:rPr>
        <w:t>,</w:t>
      </w:r>
      <w:r>
        <w:rPr>
          <w:rFonts w:eastAsiaTheme="minorEastAsia"/>
          <w:sz w:val="24"/>
          <w:szCs w:val="24"/>
        </w:rPr>
        <w:t xml:space="preserve"> such as trucks. Formally, we define </w:t>
      </w:r>
      <w:r w:rsidR="00B01B39">
        <w:rPr>
          <w:rFonts w:eastAsiaTheme="minorEastAsia"/>
          <w:sz w:val="24"/>
          <w:szCs w:val="24"/>
        </w:rPr>
        <w:t xml:space="preserve">the weekly </w:t>
      </w:r>
      <w:r>
        <w:rPr>
          <w:rFonts w:eastAsiaTheme="minorEastAsia"/>
          <w:sz w:val="24"/>
          <w:szCs w:val="24"/>
        </w:rPr>
        <w:t>sup</w:t>
      </w:r>
      <w:r w:rsidR="00B01B39">
        <w:rPr>
          <w:rFonts w:eastAsiaTheme="minorEastAsia"/>
          <w:sz w:val="24"/>
          <w:szCs w:val="24"/>
        </w:rPr>
        <w:t xml:space="preserve">ply of water </w:t>
      </w:r>
      <w:r w:rsidR="00182440">
        <w:rPr>
          <w:rFonts w:eastAsiaTheme="minorEastAsia"/>
          <w:sz w:val="24"/>
          <w:szCs w:val="24"/>
        </w:rPr>
        <w:t xml:space="preserve">to </w:t>
      </w:r>
      <w:r w:rsidR="00A228C0">
        <w:rPr>
          <w:rFonts w:eastAsiaTheme="minorEastAsia"/>
          <w:sz w:val="24"/>
          <w:szCs w:val="24"/>
        </w:rPr>
        <w:t>neighborhood</w:t>
      </w:r>
      <w:r w:rsidR="00182440">
        <w:rPr>
          <w:rFonts w:eastAsiaTheme="minorEastAsia"/>
          <w:sz w:val="24"/>
          <w:szCs w:val="24"/>
        </w:rPr>
        <w:t xml:space="preserve"> </w:t>
      </w:r>
      <m:oMath>
        <m:r>
          <w:rPr>
            <w:rFonts w:ascii="Cambria Math" w:eastAsiaTheme="minorEastAsia" w:hAnsi="Cambria Math"/>
            <w:sz w:val="24"/>
            <w:szCs w:val="24"/>
          </w:rPr>
          <m:t>j</m:t>
        </m:r>
      </m:oMath>
      <w:r w:rsidR="00B01B39">
        <w:rPr>
          <w:rFonts w:eastAsiaTheme="minorEastAsia"/>
          <w:sz w:val="24"/>
          <w:szCs w:val="24"/>
        </w:rPr>
        <w:t xml:space="preserve"> using </w:t>
      </w:r>
      <w:r w:rsidR="00182440">
        <w:rPr>
          <w:rFonts w:eastAsiaTheme="minorEastAsia"/>
          <w:sz w:val="24"/>
          <w:szCs w:val="24"/>
        </w:rPr>
        <w:t xml:space="preserve">system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sz w:val="24"/>
          <w:szCs w:val="24"/>
        </w:rPr>
        <w:t xml:space="preserve"> </w:t>
      </w:r>
      <w:r w:rsidR="00B01B39">
        <w:rPr>
          <w:rFonts w:eastAsiaTheme="minorEastAsia"/>
          <w:sz w:val="24"/>
          <w:szCs w:val="24"/>
        </w:rPr>
        <w:t>as,</w:t>
      </w:r>
      <w:r w:rsidR="0018244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m:t>
        </m:r>
      </m:oMath>
    </w:p>
    <w:p w14:paraId="548DE23F" w14:textId="2D89DED3" w:rsidR="008949B0" w:rsidRDefault="008949B0" w:rsidP="0082481B">
      <w:pPr>
        <w:spacing w:line="360" w:lineRule="auto"/>
        <w:ind w:firstLine="720"/>
      </w:pPr>
      <w:r>
        <w:t>Accordantly, the</w:t>
      </w:r>
      <w:r w:rsidR="0009300C">
        <w:t xml:space="preserve"> risk of </w:t>
      </w:r>
      <w:r>
        <w:t xml:space="preserve">exposure to water supply disruption </w:t>
      </w:r>
      <w:r w:rsidR="00B01B39">
        <w:t xml:space="preserve">from the network of pipes </w:t>
      </w:r>
      <w:r w:rsidR="00B01B39" w:rsidRPr="00B01B39">
        <w:rPr>
          <w:i/>
        </w:rPr>
        <w:t>P</w:t>
      </w:r>
      <w:r w:rsidR="00B01B39">
        <w:t xml:space="preserve">, </w:t>
      </w:r>
      <w:r>
        <w:t xml:space="preserve">is </w:t>
      </w:r>
      <w:r w:rsidR="00C43524">
        <w:t xml:space="preserve">assumed to be </w:t>
      </w:r>
      <w:r w:rsidR="0009300C">
        <w:t xml:space="preserve">associated </w:t>
      </w:r>
      <w:r w:rsidR="00AC26D9">
        <w:t xml:space="preserve">to the condition of the </w:t>
      </w:r>
      <w:r w:rsidR="003C72F2">
        <w:t>system</w:t>
      </w:r>
      <w:r w:rsidR="001E6B1E">
        <w:t xml:space="preserve">. Formally we assumed that </w:t>
      </w:r>
      <w:r w:rsidR="00EA26BC">
        <w:t xml:space="preserve">the </w:t>
      </w:r>
      <w:r w:rsidR="003C72F2">
        <w:t xml:space="preserve">average </w:t>
      </w:r>
      <w:r w:rsidR="00581FD7">
        <w:t xml:space="preserve">number of days </w:t>
      </w:r>
      <w:r w:rsidR="00C43524">
        <w:t xml:space="preserve">in a week </w:t>
      </w:r>
      <w:r w:rsidR="003C72F2">
        <w:t xml:space="preserve">that a neighborhood is </w:t>
      </w:r>
      <w:r w:rsidR="00581FD7">
        <w:t xml:space="preserve">without </w:t>
      </w:r>
      <w:r>
        <w:t>clean water</w:t>
      </w:r>
      <w:r w:rsidR="001E6B1E">
        <w:t xml:space="preserve"> </w:t>
      </w:r>
      <w:r w:rsidR="003C72F2">
        <w:t xml:space="preserve">service </w:t>
      </w:r>
      <w:r w:rsidR="00EA26BC">
        <w:t xml:space="preserve">from pipes </w:t>
      </w:r>
      <w:r w:rsidR="001E6B1E">
        <w:t>is represented</w:t>
      </w:r>
      <w:r w:rsidR="00EA26BC">
        <w:t xml:space="preserve"> by:</w:t>
      </w:r>
    </w:p>
    <w:p w14:paraId="622D805F" w14:textId="2F73BBEC" w:rsidR="008949B0" w:rsidRDefault="005F1FA8" w:rsidP="0082481B">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ϰ</m:t>
                  </m:r>
                </m:e>
              </m:acc>
            </m:e>
            <m:sub>
              <m:r>
                <m:rPr>
                  <m:scr m:val="script"/>
                </m:rPr>
                <w:rPr>
                  <w:rFonts w:ascii="Cambria Math" w:eastAsia="Times New Roman" w:hAnsi="Cambria Math" w:cs="Times New Roman"/>
                  <w:color w:val="000000"/>
                  <w:sz w:val="18"/>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t</m:t>
                  </m:r>
                </m:sub>
              </m:sSub>
            </m:e>
          </m:d>
          <m:r>
            <w:rPr>
              <w:rFonts w:ascii="Cambria Math" w:hAnsi="Cambria Math"/>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d>
            <m:dPr>
              <m:ctrlPr>
                <w:rPr>
                  <w:rFonts w:ascii="Cambria Math" w:hAnsi="Cambria Math"/>
                  <w:i/>
                </w:rPr>
              </m:ctrlPr>
            </m:dPr>
            <m:e>
              <m:sSub>
                <m:sSubPr>
                  <m:ctrlPr>
                    <w:rPr>
                      <w:rFonts w:ascii="Cambria Math" w:hAnsi="Cambria Math"/>
                      <w:i/>
                    </w:rPr>
                  </m:ctrlPr>
                </m:sSubPr>
                <m:e>
                  <m:r>
                    <w:rPr>
                      <w:rFonts w:ascii="Cambria Math" w:hAnsi="Cambria Math"/>
                    </w:rPr>
                    <m:t>ℏ</m:t>
                  </m:r>
                </m:e>
                <m:sub>
                  <m:r>
                    <w:rPr>
                      <w:rFonts w:ascii="Cambria Math" w:hAnsi="Cambria Math"/>
                    </w:rPr>
                    <m:t>j</m:t>
                  </m:r>
                </m:sub>
              </m:sSub>
            </m:e>
          </m:d>
        </m:oMath>
      </m:oMathPara>
    </w:p>
    <w:p w14:paraId="3FFF78A2" w14:textId="6FABEF86" w:rsidR="005450F8" w:rsidRDefault="00196F75" w:rsidP="0082481B">
      <w:pPr>
        <w:spacing w:line="360" w:lineRule="auto"/>
      </w:pPr>
      <w:r>
        <w:t>W</w:t>
      </w:r>
      <w:r w:rsidR="008949B0">
        <w:t>here</w:t>
      </w:r>
      <w:r>
        <w:t xml:space="preserve"> </w:t>
      </w:r>
      <m:oMath>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oMath>
      <w:r>
        <w:rPr>
          <w:rFonts w:eastAsiaTheme="minorEastAsia"/>
          <w:sz w:val="24"/>
          <w:szCs w:val="24"/>
        </w:rPr>
        <w:t xml:space="preserve"> is the mean number of days in a week without </w:t>
      </w:r>
      <w:r w:rsidR="003D795B">
        <w:rPr>
          <w:rFonts w:eastAsiaTheme="minorEastAsia"/>
          <w:sz w:val="24"/>
          <w:szCs w:val="24"/>
        </w:rPr>
        <w:t xml:space="preserve">piped </w:t>
      </w:r>
      <w:r>
        <w:rPr>
          <w:rFonts w:eastAsiaTheme="minorEastAsia"/>
          <w:sz w:val="24"/>
          <w:szCs w:val="24"/>
        </w:rPr>
        <w:t>water,</w:t>
      </w:r>
      <w:r w:rsidR="008949B0">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ϰ</m:t>
                </m:r>
              </m:e>
            </m:acc>
          </m:e>
          <m:sub>
            <m:r>
              <m:rPr>
                <m:scr m:val="script"/>
              </m:rPr>
              <w:rPr>
                <w:rFonts w:ascii="Cambria Math" w:eastAsia="Times New Roman" w:hAnsi="Cambria Math" w:cs="Times New Roman"/>
                <w:color w:val="000000"/>
                <w:sz w:val="18"/>
              </w:rPr>
              <m:t>M</m:t>
            </m:r>
          </m:sub>
        </m:sSub>
      </m:oMath>
      <w:r w:rsidRPr="00312FCF">
        <w:t xml:space="preserve"> </w:t>
      </w:r>
      <w:r>
        <w:t xml:space="preserve">is the </w:t>
      </w:r>
      <w:r w:rsidR="003C72F2">
        <w:t xml:space="preserve">estimated </w:t>
      </w:r>
      <w:r>
        <w:t xml:space="preserve">average number of days without </w:t>
      </w:r>
      <w:r w:rsidR="003D795B">
        <w:t xml:space="preserve">piped </w:t>
      </w:r>
      <w:r>
        <w:t xml:space="preserve">water in a </w:t>
      </w:r>
      <w:r w:rsidR="00A75753">
        <w:t>municipality</w:t>
      </w:r>
      <w:r>
        <w:t xml:space="preserve"> </w:t>
      </w:r>
      <m:oMath>
        <m:r>
          <m:rPr>
            <m:scr m:val="script"/>
          </m:rPr>
          <w:rPr>
            <w:rFonts w:ascii="Cambria Math" w:eastAsia="Times New Roman" w:hAnsi="Cambria Math" w:cs="Times New Roman"/>
            <w:color w:val="000000"/>
            <w:sz w:val="18"/>
          </w:rPr>
          <m:t>M</m:t>
        </m:r>
      </m:oMath>
      <w:r w:rsidR="003C72F2">
        <w:t xml:space="preserve"> (</w:t>
      </w:r>
      <w:r w:rsidR="00C36F95">
        <w:t xml:space="preserve"> A parameter estimated using available survey data</w:t>
      </w:r>
      <w:r w:rsidR="003C72F2">
        <w:t>)</w:t>
      </w:r>
      <w:r w:rsidR="00C36F95">
        <w:t>.</w:t>
      </w:r>
      <w:r>
        <w:t xml:space="preserve"> </w:t>
      </w:r>
      <w:r w:rsidR="003C72F2">
        <w:t xml:space="preserve">Parameter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t xml:space="preserve"> is the </w:t>
      </w:r>
      <w:r w:rsidR="003C72F2">
        <w:t xml:space="preserve">additional </w:t>
      </w:r>
      <w:r w:rsidR="00C43524">
        <w:t xml:space="preserve">number of days </w:t>
      </w:r>
      <w:r w:rsidR="008924DF">
        <w:t xml:space="preserve">without </w:t>
      </w:r>
      <w:r w:rsidR="003D795B">
        <w:t xml:space="preserve">piped </w:t>
      </w:r>
      <w:r w:rsidR="008924DF">
        <w:t>water due to disruption</w:t>
      </w:r>
      <w:r w:rsidR="003D795B">
        <w:t>s</w:t>
      </w:r>
      <w:r w:rsidR="008924DF">
        <w:t xml:space="preserve"> </w:t>
      </w:r>
      <w:r w:rsidR="003D795B">
        <w:t xml:space="preserve">associated with </w:t>
      </w:r>
      <w:r w:rsidR="008924DF">
        <w:t xml:space="preserve">the condition of the </w:t>
      </w:r>
      <w:r w:rsidR="003D795B">
        <w:t xml:space="preserve">pipes </w:t>
      </w:r>
      <w:r w:rsidR="001B2580">
        <w:t>and</w:t>
      </w:r>
      <w:r w:rsidR="008924DF">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oMath>
      <w:r w:rsidR="008924DF">
        <w:t xml:space="preserve"> the local correction factor for altitude difference </w:t>
      </w:r>
      <w:r>
        <w:t xml:space="preserve">of </w:t>
      </w:r>
      <w:r w:rsidR="00A228C0">
        <w:t>neighborhood</w:t>
      </w:r>
      <w:r w:rsidR="003C72F2">
        <w:t xml:space="preserve"> </w:t>
      </w:r>
      <m:oMath>
        <m:r>
          <w:rPr>
            <w:rFonts w:ascii="Cambria Math" w:hAnsi="Cambria Math"/>
          </w:rPr>
          <m:t>j</m:t>
        </m:r>
      </m:oMath>
      <w:r>
        <w:t xml:space="preserve"> from </w:t>
      </w:r>
      <w:r w:rsidR="008924DF">
        <w:t xml:space="preserve">the </w:t>
      </w:r>
      <w:r>
        <w:t xml:space="preserve">mean altitude of the </w:t>
      </w:r>
      <w:r w:rsidR="00A75753">
        <w:t>municipality</w:t>
      </w:r>
      <m:oMath>
        <m:r>
          <w:rPr>
            <w:rFonts w:ascii="Cambria Math" w:hAnsi="Cambria Math"/>
          </w:rPr>
          <m:t xml:space="preserve"> </m:t>
        </m:r>
        <m:r>
          <m:rPr>
            <m:scr m:val="script"/>
          </m:rPr>
          <w:rPr>
            <w:rFonts w:ascii="Cambria Math" w:eastAsia="Times New Roman" w:hAnsi="Cambria Math" w:cs="Times New Roman"/>
            <w:color w:val="000000"/>
            <w:sz w:val="18"/>
          </w:rPr>
          <m:t>M</m:t>
        </m:r>
      </m:oMath>
      <w:r w:rsidR="00C36F95" w:rsidRPr="003C72F2">
        <w:t>, such that</w:t>
      </w:r>
      <w:r w:rsidR="005450F8">
        <w:t>:</w:t>
      </w:r>
    </w:p>
    <w:p w14:paraId="5E4927B2" w14:textId="0D507C3F" w:rsidR="005450F8" w:rsidRPr="008B6F78" w:rsidRDefault="005F1FA8" w:rsidP="0082481B">
      <w:pPr>
        <w:spacing w:line="360" w:lineRule="auto"/>
        <w:rPr>
          <w:rFonts w:eastAsiaTheme="minorEastAsia"/>
        </w:rPr>
      </w:pPr>
      <m:oMathPara>
        <m:oMath>
          <m:sSub>
            <m:sSubPr>
              <m:ctrlPr>
                <w:rPr>
                  <w:rFonts w:ascii="Cambria Math" w:hAnsi="Cambria Math"/>
                  <w:i/>
                </w:rPr>
              </m:ctrlPr>
            </m:sSubPr>
            <m:e>
              <m:r>
                <w:rPr>
                  <w:rFonts w:ascii="Cambria Math" w:hAnsi="Cambria Math"/>
                </w:rPr>
                <m:t>ℏ</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sz w:val="18"/>
                </w:rPr>
                <m:t>M</m:t>
              </m:r>
            </m:sub>
          </m:sSub>
          <m:r>
            <w:rPr>
              <w:rFonts w:ascii="Cambria Math" w:hAnsi="Cambria Math"/>
            </w:rPr>
            <m:t xml:space="preserve">   ,    ∀ j</m:t>
          </m:r>
          <m:r>
            <w:rPr>
              <w:rFonts w:ascii="Cambria Math" w:eastAsia="Times New Roman" w:hAnsi="Cambria Math" w:cs="Times New Roman"/>
              <w:color w:val="000000"/>
              <w:sz w:val="18"/>
            </w:rPr>
            <m:t xml:space="preserve">: </m:t>
          </m:r>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r>
            <m:rPr>
              <m:scr m:val="script"/>
            </m:rPr>
            <w:rPr>
              <w:rFonts w:ascii="Cambria Math" w:eastAsia="Times New Roman" w:hAnsi="Cambria Math" w:cs="Times New Roman"/>
              <w:color w:val="000000"/>
              <w:sz w:val="18"/>
            </w:rPr>
            <m:t>=M</m:t>
          </m:r>
        </m:oMath>
      </m:oMathPara>
    </w:p>
    <w:p w14:paraId="201B36F2" w14:textId="1AF016DB" w:rsidR="008B6F78" w:rsidRDefault="008B6F78" w:rsidP="0082481B">
      <w:pPr>
        <w:spacing w:line="360" w:lineRule="auto"/>
      </w:pPr>
      <w:r>
        <w:rPr>
          <w:rFonts w:eastAsiaTheme="minorEastAsia"/>
        </w:rPr>
        <w:t xml:space="preserve">Where,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Pr>
          <w:rFonts w:eastAsiaTheme="minorEastAsia"/>
        </w:rPr>
        <w:t xml:space="preserve">is the altitude in </w:t>
      </w:r>
      <w:r w:rsidR="00A228C0">
        <w:rPr>
          <w:rFonts w:eastAsiaTheme="minorEastAsia"/>
        </w:rPr>
        <w:t>neighborhood</w:t>
      </w:r>
      <m:oMath>
        <m:r>
          <w:rPr>
            <w:rFonts w:ascii="Cambria Math" w:hAnsi="Cambria Math"/>
          </w:rPr>
          <m:t xml:space="preserve"> j</m:t>
        </m:r>
      </m:oMath>
      <w:r>
        <w:rPr>
          <w:rFonts w:eastAsiaTheme="minorEastAsia"/>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m:rPr>
                <m:scr m:val="script"/>
              </m:rPr>
              <w:rPr>
                <w:rFonts w:ascii="Cambria Math" w:eastAsia="Times New Roman" w:hAnsi="Cambria Math" w:cs="Times New Roman"/>
                <w:color w:val="000000"/>
                <w:sz w:val="18"/>
              </w:rPr>
              <m:t>M</m:t>
            </m:r>
          </m:sub>
        </m:sSub>
      </m:oMath>
      <w:r>
        <w:rPr>
          <w:rFonts w:eastAsiaTheme="minorEastAsia"/>
        </w:rPr>
        <w:t xml:space="preserve"> is the mean altitude of </w:t>
      </w:r>
      <w:r w:rsidR="00A75753">
        <w:rPr>
          <w:rFonts w:eastAsiaTheme="minorEastAsia"/>
        </w:rPr>
        <w:t>municipality</w:t>
      </w:r>
      <m:oMath>
        <m:r>
          <w:rPr>
            <w:rFonts w:ascii="Cambria Math" w:hAnsi="Cambria Math"/>
          </w:rPr>
          <m:t xml:space="preserve"> </m:t>
        </m:r>
        <m:r>
          <m:rPr>
            <m:scr m:val="script"/>
          </m:rPr>
          <w:rPr>
            <w:rFonts w:ascii="Cambria Math" w:eastAsia="Times New Roman" w:hAnsi="Cambria Math" w:cs="Times New Roman"/>
            <w:color w:val="000000"/>
            <w:sz w:val="18"/>
          </w:rPr>
          <m:t>M</m:t>
        </m:r>
      </m:oMath>
      <w:r w:rsidR="00C36F95">
        <w:rPr>
          <w:rFonts w:eastAsiaTheme="minorEastAsia"/>
        </w:rPr>
        <w:t>.</w:t>
      </w:r>
    </w:p>
    <w:p w14:paraId="5A8F7995" w14:textId="0FE081BE" w:rsidR="008B6F78" w:rsidRDefault="00C43524" w:rsidP="0082481B">
      <w:pPr>
        <w:spacing w:line="360" w:lineRule="auto"/>
      </w:pPr>
      <w:r>
        <w:t xml:space="preserve"> We simulate stochastic realization of days with water per week per </w:t>
      </w:r>
      <w:r w:rsidR="00A228C0">
        <w:t>neighborhood</w:t>
      </w:r>
      <w:r>
        <w:t xml:space="preserve"> using a </w:t>
      </w:r>
      <w:r w:rsidR="0009300C">
        <w:t>Poisson</w:t>
      </w:r>
      <w:r>
        <w:t xml:space="preserve"> </w:t>
      </w:r>
      <w:r w:rsidR="0009300C">
        <w:t>process</w:t>
      </w:r>
      <w:r w:rsidR="00C36F95">
        <w:t>,</w:t>
      </w:r>
      <w:r w:rsidR="0009300C">
        <w:t xml:space="preserve"> truncated between 0 and 7 </w:t>
      </w:r>
      <w:r w:rsidR="008B6F78">
        <w:t>using</w:t>
      </w:r>
    </w:p>
    <w:p w14:paraId="4E6129DF" w14:textId="5903A86B" w:rsidR="00C43524" w:rsidRDefault="005F1FA8" w:rsidP="0082481B">
      <w:pPr>
        <w:spacing w:line="36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r>
            <w:rPr>
              <w:rFonts w:ascii="Cambria Math" w:eastAsiaTheme="minorEastAsia" w:hAnsi="Cambria Math"/>
              <w:sz w:val="24"/>
              <w:szCs w:val="24"/>
            </w:rPr>
            <m:t>=7-</m:t>
          </m:r>
          <m:r>
            <w:rPr>
              <w:rFonts w:ascii="Cambria Math" w:hAnsi="Cambria Math"/>
              <w:sz w:val="24"/>
              <w:szCs w:val="24"/>
            </w:rPr>
            <m:t>pois(</m:t>
          </m:r>
          <m:sSub>
            <m:sSubPr>
              <m:ctrlPr>
                <w:rPr>
                  <w:rFonts w:ascii="Cambria Math" w:hAnsi="Cambria Math"/>
                  <w:i/>
                  <w:sz w:val="24"/>
                  <w:szCs w:val="24"/>
                </w:rPr>
              </m:ctrlPr>
            </m:sSubPr>
            <m:e>
              <m:r>
                <w:rPr>
                  <w:rFonts w:ascii="Cambria Math" w:hAnsi="Cambria Math"/>
                  <w:sz w:val="24"/>
                  <w:szCs w:val="24"/>
                </w:rPr>
                <m:t>ϰ</m:t>
              </m:r>
            </m:e>
            <m:sub>
              <m:r>
                <w:rPr>
                  <w:rFonts w:ascii="Cambria Math" w:hAnsi="Cambria Math"/>
                  <w:sz w:val="24"/>
                  <w:szCs w:val="24"/>
                </w:rPr>
                <m:t>jt</m:t>
              </m:r>
            </m:sub>
          </m:sSub>
          <m:r>
            <w:rPr>
              <w:rFonts w:ascii="Cambria Math" w:hAnsi="Cambria Math"/>
              <w:sz w:val="24"/>
              <w:szCs w:val="24"/>
            </w:rPr>
            <m:t>)</m:t>
          </m:r>
        </m:oMath>
      </m:oMathPara>
    </w:p>
    <w:p w14:paraId="308B9463" w14:textId="0C80D545" w:rsidR="00916D09" w:rsidRDefault="00E44109" w:rsidP="0082481B">
      <w:pPr>
        <w:spacing w:line="360" w:lineRule="auto"/>
        <w:rPr>
          <w:rFonts w:eastAsiaTheme="minorEastAsia"/>
          <w:sz w:val="24"/>
          <w:szCs w:val="24"/>
        </w:rPr>
      </w:pPr>
      <w:r>
        <w:rPr>
          <w:rFonts w:eastAsiaTheme="minorEastAsia"/>
          <w:sz w:val="24"/>
          <w:szCs w:val="24"/>
        </w:rPr>
        <w:t xml:space="preserve">Thus the amount of water delivered by the pipe system to </w:t>
      </w:r>
      <w:r w:rsidR="00A228C0">
        <w:rPr>
          <w:rFonts w:eastAsiaTheme="minorEastAsia"/>
          <w:sz w:val="24"/>
          <w:szCs w:val="24"/>
        </w:rPr>
        <w:t>neighborhood</w:t>
      </w:r>
      <w:r>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is </w:t>
      </w:r>
    </w:p>
    <w:p w14:paraId="5F7B918B" w14:textId="26B39B26" w:rsidR="00E44109" w:rsidRDefault="005F1FA8" w:rsidP="0082481B">
      <w:pPr>
        <w:spacing w:line="36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jt</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heme="minorEastAsia" w:hAnsi="Cambria Math"/>
                  <w:sz w:val="24"/>
                  <w:szCs w:val="24"/>
                </w:rPr>
                <m:t>t</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r>
            <w:rPr>
              <w:rFonts w:ascii="Cambria Math" w:eastAsiaTheme="minorEastAsia" w:hAnsi="Cambria Math"/>
              <w:sz w:val="24"/>
              <w:szCs w:val="24"/>
            </w:rPr>
            <m:t>w</m:t>
          </m:r>
        </m:oMath>
      </m:oMathPara>
    </w:p>
    <w:p w14:paraId="75C87034" w14:textId="130C6199" w:rsidR="00916D09" w:rsidRDefault="004D23AE" w:rsidP="0082481B">
      <w:pPr>
        <w:spacing w:line="360" w:lineRule="auto"/>
      </w:pPr>
      <w: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jPt</m:t>
            </m:r>
          </m:sub>
        </m:sSub>
      </m:oMath>
      <w:r>
        <w:rPr>
          <w:rFonts w:eastAsiaTheme="minorEastAsia"/>
          <w:sz w:val="24"/>
          <w:szCs w:val="24"/>
        </w:rPr>
        <w:t xml:space="preserve"> is the volume of water supplied by the pipe system </w:t>
      </w:r>
      <m:oMath>
        <m:r>
          <w:rPr>
            <w:rFonts w:ascii="Cambria Math" w:eastAsiaTheme="minorEastAsia" w:hAnsi="Cambria Math"/>
            <w:sz w:val="24"/>
            <w:szCs w:val="24"/>
          </w:rPr>
          <m:t>Ρ</m:t>
        </m:r>
      </m:oMath>
      <w:r>
        <w:rPr>
          <w:rFonts w:eastAsiaTheme="minorEastAsia"/>
          <w:sz w:val="24"/>
          <w:szCs w:val="24"/>
        </w:rPr>
        <w:t xml:space="preserve"> to </w:t>
      </w:r>
      <w:r w:rsidR="00A228C0">
        <w:rPr>
          <w:rFonts w:eastAsiaTheme="minorEastAsia"/>
          <w:sz w:val="24"/>
          <w:szCs w:val="24"/>
        </w:rPr>
        <w:t>neighborhood</w:t>
      </w:r>
      <w:r w:rsidR="0030332E">
        <w:rPr>
          <w:rFonts w:eastAsiaTheme="minorEastAsia"/>
          <w:sz w:val="24"/>
          <w:szCs w:val="24"/>
        </w:rPr>
        <w:t xml:space="preserve"> </w:t>
      </w:r>
      <m:oMath>
        <m:r>
          <w:rPr>
            <w:rFonts w:ascii="Cambria Math" w:eastAsiaTheme="minorEastAsia" w:hAnsi="Cambria Math"/>
            <w:sz w:val="24"/>
            <w:szCs w:val="24"/>
          </w:rPr>
          <m:t>j</m:t>
        </m:r>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j</m:t>
            </m:r>
          </m:sub>
        </m:sSub>
      </m:oMath>
      <w:r>
        <w:rPr>
          <w:rFonts w:eastAsiaTheme="minorEastAsia"/>
          <w:sz w:val="24"/>
          <w:szCs w:val="24"/>
        </w:rPr>
        <w:t xml:space="preserve"> is the number of people in </w:t>
      </w:r>
      <w:r w:rsidR="00A228C0">
        <w:rPr>
          <w:rFonts w:eastAsiaTheme="minorEastAsia"/>
          <w:sz w:val="24"/>
          <w:szCs w:val="24"/>
        </w:rPr>
        <w:t>neighborhood</w:t>
      </w:r>
      <w:r>
        <w:rPr>
          <w:rFonts w:eastAsiaTheme="minorEastAsia"/>
          <w:sz w:val="24"/>
          <w:szCs w:val="24"/>
        </w:rPr>
        <w:t xml:space="preserve"> </w:t>
      </w:r>
      <m:oMath>
        <m:r>
          <w:rPr>
            <w:rFonts w:ascii="Cambria Math" w:eastAsiaTheme="minorEastAsia" w:hAnsi="Cambria Math"/>
            <w:sz w:val="24"/>
            <w:szCs w:val="24"/>
          </w:rPr>
          <m:t>j</m:t>
        </m:r>
      </m:oMath>
      <w:r w:rsidR="00BF1D8D">
        <w:rPr>
          <w:rFonts w:eastAsiaTheme="minorEastAsia"/>
          <w:sz w:val="24"/>
          <w:szCs w:val="24"/>
        </w:rPr>
        <w:t>,</w:t>
      </w:r>
      <w:r w:rsidR="004B0BE2">
        <w:rPr>
          <w:rFonts w:eastAsiaTheme="minorEastAsia"/>
          <w:sz w:val="24"/>
          <w:szCs w:val="24"/>
        </w:rPr>
        <w:t xml:space="preserve">and </w:t>
      </w:r>
      <w:r>
        <w:rPr>
          <w:rFonts w:eastAsiaTheme="minorEastAsia"/>
          <w:sz w:val="24"/>
          <w:szCs w:val="24"/>
        </w:rPr>
        <w:t xml:space="preserv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eastAsia="Times New Roman" w:hAnsi="Cambria Math" w:cs="Times New Roman"/>
                <w:color w:val="000000"/>
                <w:sz w:val="18"/>
              </w:rPr>
              <m:t>t</m:t>
            </m:r>
          </m:sub>
        </m:sSub>
      </m:oMath>
      <w:r w:rsidR="0030332E">
        <w:rPr>
          <w:rFonts w:eastAsiaTheme="minorEastAsia"/>
          <w:color w:val="000000"/>
          <w:sz w:val="18"/>
        </w:rPr>
        <w:t xml:space="preserve"> </w:t>
      </w:r>
      <w:r w:rsidR="0030332E" w:rsidRPr="0030332E">
        <w:rPr>
          <w:rFonts w:eastAsiaTheme="minorEastAsia"/>
          <w:sz w:val="24"/>
          <w:szCs w:val="24"/>
        </w:rPr>
        <w:t>is the proportion of population connected to the system of pipes</w:t>
      </w:r>
      <w:r w:rsidR="0030332E">
        <w:rPr>
          <w:rFonts w:eastAsiaTheme="minorEastAsia"/>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4B0BE2">
        <w:rPr>
          <w:rFonts w:eastAsiaTheme="minorEastAsia"/>
          <w:sz w:val="24"/>
          <w:szCs w:val="24"/>
        </w:rPr>
        <w:t>.</w:t>
      </w:r>
      <w:r w:rsidR="0030332E">
        <w:rPr>
          <w:rFonts w:eastAsiaTheme="minorEastAsia"/>
          <w:sz w:val="24"/>
          <w:szCs w:val="24"/>
        </w:rPr>
        <w:t xml:space="preserve"> </w:t>
      </w:r>
      <w:r w:rsidR="004B0BE2">
        <w:rPr>
          <w:rFonts w:eastAsiaTheme="minorEastAsia"/>
          <w:sz w:val="24"/>
          <w:szCs w:val="24"/>
        </w:rPr>
        <w:t xml:space="preserve">Parameter </w:t>
      </w:r>
      <w:r w:rsidR="0030332E">
        <w:rPr>
          <w:rFonts w:eastAsiaTheme="minorEastAsia"/>
          <w:sz w:val="24"/>
          <w:szCs w:val="24"/>
        </w:rPr>
        <w:t xml:space="preserve"> </w:t>
      </w:r>
      <m:oMath>
        <m:r>
          <w:rPr>
            <w:rFonts w:ascii="Cambria Math" w:eastAsiaTheme="minorEastAsia" w:hAnsi="Cambria Math"/>
            <w:sz w:val="24"/>
            <w:szCs w:val="24"/>
          </w:rPr>
          <m:t>w</m:t>
        </m:r>
      </m:oMath>
      <w:r w:rsidR="0030332E">
        <w:rPr>
          <w:rFonts w:eastAsiaTheme="minorEastAsia"/>
          <w:sz w:val="24"/>
          <w:szCs w:val="24"/>
        </w:rPr>
        <w:t xml:space="preserve"> is the requirement of water per person, in units of volume</w:t>
      </w:r>
      <w:r>
        <w:rPr>
          <w:rFonts w:eastAsiaTheme="minorEastAsia"/>
          <w:sz w:val="24"/>
          <w:szCs w:val="24"/>
        </w:rPr>
        <w:t>.</w:t>
      </w:r>
      <w:r w:rsidR="0030332E">
        <w:rPr>
          <w:rFonts w:eastAsiaTheme="minorEastAsia"/>
          <w:sz w:val="24"/>
          <w:szCs w:val="24"/>
        </w:rPr>
        <w:t xml:space="preserve"> Therefore it is assumed that water is delivered proportionally to the population requirement and the provision of infrastructure.</w:t>
      </w:r>
    </w:p>
    <w:p w14:paraId="2737067C" w14:textId="77777777" w:rsidR="00546AA2" w:rsidRDefault="00546AA2" w:rsidP="0082481B">
      <w:pPr>
        <w:spacing w:line="360" w:lineRule="auto"/>
      </w:pPr>
    </w:p>
    <w:p w14:paraId="2FBFE55D" w14:textId="666D6F2C" w:rsidR="00E44109" w:rsidRDefault="00E44109" w:rsidP="008A409B">
      <w:pPr>
        <w:pStyle w:val="Heading3"/>
      </w:pPr>
      <w:bookmarkStart w:id="22" w:name="_Toc496102964"/>
      <w:r w:rsidRPr="007D1417">
        <w:t>Exposure to flooding</w:t>
      </w:r>
      <w:bookmarkEnd w:id="22"/>
    </w:p>
    <w:p w14:paraId="57214A50" w14:textId="62F3F686" w:rsidR="00E4040C" w:rsidRDefault="008949B0" w:rsidP="00F56B28">
      <w:pPr>
        <w:spacing w:line="360" w:lineRule="auto"/>
        <w:ind w:firstLine="708"/>
      </w:pPr>
      <w:r>
        <w:t xml:space="preserve">Another assumption is </w:t>
      </w:r>
      <w:r w:rsidRPr="00EF7293">
        <w:t xml:space="preserve">that </w:t>
      </w:r>
      <w:r w:rsidR="00EB17FF">
        <w:t xml:space="preserve">the </w:t>
      </w:r>
      <w:r>
        <w:t xml:space="preserve">risk </w:t>
      </w:r>
      <w:r w:rsidR="00EB17FF">
        <w:t xml:space="preserve">of flooding </w:t>
      </w:r>
      <w:r>
        <w:t xml:space="preserve">associated with </w:t>
      </w:r>
      <w:r w:rsidRPr="00F74741">
        <w:t>malfunction</w:t>
      </w:r>
      <w:r>
        <w:t>s</w:t>
      </w:r>
      <w:r w:rsidRPr="00F74741">
        <w:t xml:space="preserve"> of sewer systems </w:t>
      </w:r>
      <w:r>
        <w:t xml:space="preserve">in a </w:t>
      </w:r>
      <w:r w:rsidR="00A228C0">
        <w:t>neighborhood</w:t>
      </w:r>
      <w:r>
        <w:t xml:space="preserve"> depends </w:t>
      </w:r>
      <w:r w:rsidR="00EB17FF">
        <w:t xml:space="preserve">on the condition of the sewer </w:t>
      </w:r>
      <w:r w:rsidR="00BE1DA9">
        <w:t>infrastructure system</w:t>
      </w:r>
      <w:r w:rsidR="006D2C6E">
        <w:t>, which is influenced</w:t>
      </w:r>
      <w:r w:rsidR="00BE1DA9">
        <w:t xml:space="preserve"> </w:t>
      </w:r>
      <w:r w:rsidR="006D2C6E">
        <w:t>by</w:t>
      </w:r>
      <w:r w:rsidR="00BE1DA9">
        <w:t xml:space="preserve"> age and capacity</w:t>
      </w:r>
      <w:r w:rsidR="00FC7B1C">
        <w:t>,</w:t>
      </w:r>
      <w:r w:rsidR="00E44109">
        <w:t xml:space="preserve"> and the effect of </w:t>
      </w:r>
      <w:r w:rsidR="00451752">
        <w:t>subsidence</w:t>
      </w:r>
      <w:r w:rsidR="00EB17FF">
        <w:t>.</w:t>
      </w:r>
      <w:r w:rsidR="007A2652">
        <w:t xml:space="preserve"> Yearly number of </w:t>
      </w:r>
      <w:r>
        <w:t xml:space="preserve">flooding events </w:t>
      </w:r>
      <w:r w:rsidR="007A2652">
        <w:t xml:space="preserve">were </w:t>
      </w:r>
      <w:r>
        <w:t xml:space="preserve">simulated </w:t>
      </w:r>
      <w:r w:rsidR="006D2C6E">
        <w:t xml:space="preserve">using contingency matrix and Bayes rules, to calculate </w:t>
      </w:r>
      <w:r w:rsidR="007A2652">
        <w:t xml:space="preserve">posterior marginal probabilities of </w:t>
      </w:r>
      <w:r w:rsidR="006D2C6E">
        <w:t xml:space="preserve">the number of </w:t>
      </w:r>
      <w:r w:rsidR="007A2652">
        <w:t>events</w:t>
      </w:r>
      <w:r w:rsidR="006D2C6E">
        <w:t>,</w:t>
      </w:r>
      <w:r w:rsidR="007A2652">
        <w:t xml:space="preserve"> conditional to the </w:t>
      </w:r>
      <w:r w:rsidR="006D2C6E">
        <w:t>condition</w:t>
      </w:r>
      <w:r w:rsidR="00FC7B1C">
        <w:t xml:space="preserve"> of the sewer system</w:t>
      </w:r>
      <w:r w:rsidR="006D2C6E">
        <w:t xml:space="preserve">. </w:t>
      </w:r>
      <w:r w:rsidR="00E4040C">
        <w:t xml:space="preserve">The first then was to separate the city between old and new. Thus we define the set of old </w:t>
      </w:r>
      <w:r w:rsidR="00A228C0">
        <w:t>neighborhood</w:t>
      </w:r>
      <w:r w:rsidR="00E4040C">
        <w:t>s as</w:t>
      </w:r>
    </w:p>
    <w:p w14:paraId="13258FAA" w14:textId="3D98BA01" w:rsidR="007A04D5" w:rsidRDefault="007A04D5" w:rsidP="0082481B">
      <w:pPr>
        <w:spacing w:line="360" w:lineRule="auto"/>
        <w:ind w:firstLine="708"/>
      </w:pPr>
      <w:r>
        <w:lastRenderedPageBreak/>
        <w:t xml:space="preserve">The probability of having more than </w:t>
      </w:r>
      <w:r w:rsidR="000F5D90">
        <w:t>f</w:t>
      </w:r>
      <w:r>
        <w:t xml:space="preserve"> event of flooding is </w:t>
      </w:r>
      <w:r w:rsidR="00E0232D">
        <w:t>calculated</w:t>
      </w:r>
      <w:r>
        <w:t xml:space="preserve"> using</w:t>
      </w:r>
    </w:p>
    <w:p w14:paraId="0CC42220" w14:textId="4437D975" w:rsidR="00E0232D" w:rsidRDefault="00E0232D" w:rsidP="0082481B">
      <w:pPr>
        <w:spacing w:line="360" w:lineRule="auto"/>
        <w:ind w:firstLine="708"/>
      </w:pPr>
      <m:oMathPara>
        <m:oMath>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|F)</m:t>
          </m:r>
          <m:r>
            <w:rPr>
              <w:rFonts w:ascii="Cambria Math" w:eastAsiaTheme="minorEastAsia" w:hAnsi="Cambria Math"/>
            </w:rPr>
            <m:t>=</m:t>
          </m:r>
          <m:nary>
            <m:naryPr>
              <m:limLoc m:val="undOvr"/>
              <m:ctrlPr>
                <w:rPr>
                  <w:rFonts w:ascii="Cambria Math" w:hAnsi="Cambria Math"/>
                  <w:i/>
                </w:rPr>
              </m:ctrlPr>
            </m:naryPr>
            <m:sub>
              <m:r>
                <w:rPr>
                  <w:rFonts w:ascii="Cambria Math" w:hAnsi="Cambria Math"/>
                </w:rPr>
                <m:t>θ</m:t>
              </m:r>
            </m:sub>
            <m:sup/>
            <m:e>
              <m:r>
                <w:rPr>
                  <w:rFonts w:ascii="Cambria Math" w:hAnsi="Cambria Math"/>
                </w:rPr>
                <m:t>p(f|C,F)p(C|X,a)</m:t>
              </m:r>
            </m:e>
          </m:nary>
          <m:box>
            <m:boxPr>
              <m:diff m:val="1"/>
              <m:ctrlPr>
                <w:rPr>
                  <w:rFonts w:ascii="Cambria Math" w:hAnsi="Cambria Math"/>
                  <w:i/>
                </w:rPr>
              </m:ctrlPr>
            </m:boxPr>
            <m:e>
              <m:r>
                <w:rPr>
                  <w:rFonts w:ascii="Cambria Math" w:hAnsi="Cambria Math"/>
                </w:rPr>
                <m:t>dθ</m:t>
              </m:r>
            </m:e>
          </m:box>
        </m:oMath>
      </m:oMathPara>
    </w:p>
    <w:p w14:paraId="7D00CFB5" w14:textId="4C26044A" w:rsidR="008949B0" w:rsidRDefault="00E0232D" w:rsidP="0082481B">
      <w:pPr>
        <w:spacing w:line="360" w:lineRule="auto"/>
        <w:ind w:firstLine="708"/>
      </w:pPr>
      <w:r>
        <w:t xml:space="preserve">The </w:t>
      </w:r>
      <w:r w:rsidR="008B2A70">
        <w:t>predicted posterior</w:t>
      </w:r>
      <w:r>
        <w:t xml:space="preserve"> distribution of the number of events </w:t>
      </w:r>
      <w:r w:rsidR="00E626E8">
        <w:t xml:space="preserve">of magnitude m, </w:t>
      </w:r>
      <w:r>
        <w:t xml:space="preserve">given the </w:t>
      </w:r>
      <w:r w:rsidR="008B2A70">
        <w:t xml:space="preserve">observation of </w:t>
      </w:r>
      <w:r w:rsidR="008B2A70" w:rsidRPr="00E626E8">
        <w:rPr>
          <w:i/>
        </w:rPr>
        <w:t>F</w:t>
      </w:r>
      <w:r w:rsidR="008B2A70">
        <w:t xml:space="preserve"> </w:t>
      </w:r>
      <w:r>
        <w:t>events in a year</w:t>
      </w:r>
      <w:r w:rsidR="00E626E8">
        <w:t>,</w:t>
      </w:r>
      <w:r>
        <w:t xml:space="preserve"> given the condition </w:t>
      </w:r>
      <w:r w:rsidR="00E626E8">
        <w:t xml:space="preserve">C </w:t>
      </w:r>
      <w:r>
        <w:t xml:space="preserve">and the observations, that is the likelihood, and </w:t>
      </w:r>
      <m:oMath>
        <m:r>
          <w:rPr>
            <w:rFonts w:ascii="Cambria Math" w:hAnsi="Cambria Math"/>
          </w:rPr>
          <m:t>p(C|X,a)</m:t>
        </m:r>
      </m:oMath>
      <w:r>
        <w:rPr>
          <w:rFonts w:eastAsiaTheme="minorEastAsia"/>
        </w:rPr>
        <w:t xml:space="preserve"> is the prior information </w:t>
      </w:r>
      <w:r w:rsidR="00D37C04">
        <w:rPr>
          <w:rFonts w:eastAsiaTheme="minorEastAsia"/>
        </w:rPr>
        <w:t xml:space="preserve">of the </w:t>
      </w:r>
      <w:r w:rsidR="00E626E8">
        <w:rPr>
          <w:rFonts w:eastAsiaTheme="minorEastAsia"/>
        </w:rPr>
        <w:t>capacity</w:t>
      </w:r>
      <w:r w:rsidR="00D37C04">
        <w:rPr>
          <w:rFonts w:eastAsiaTheme="minorEastAsia"/>
        </w:rPr>
        <w:t>, given the observations.</w:t>
      </w:r>
      <w:r w:rsidR="00E626E8">
        <w:rPr>
          <w:rFonts w:eastAsiaTheme="minorEastAsia"/>
        </w:rPr>
        <w:t xml:space="preserve"> </w:t>
      </w:r>
      <w:r w:rsidR="00D37C04">
        <w:t>W</w:t>
      </w:r>
      <w:r w:rsidR="008949B0">
        <w:t xml:space="preserve">henever the value of the risk associated with </w:t>
      </w:r>
      <w:r w:rsidR="007A2652">
        <w:t xml:space="preserve">age and capacity </w:t>
      </w:r>
      <w:r w:rsidR="008949B0">
        <w:t xml:space="preserve">is higher than a random number generated from a uniform distribution, </w:t>
      </w:r>
      <w:r w:rsidR="008949B0" w:rsidRPr="00312FCF">
        <w:rPr>
          <w:position w:val="-6"/>
        </w:rPr>
        <w:object w:dxaOrig="260" w:dyaOrig="279" w14:anchorId="7623AE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13.6pt" o:ole="">
            <v:imagedata r:id="rId9" o:title=""/>
          </v:shape>
          <o:OLEObject Type="Embed" ProgID="Equation.3" ShapeID="_x0000_i1025" DrawAspect="Content" ObjectID="_1569921438" r:id="rId10"/>
        </w:object>
      </w:r>
      <w:r w:rsidR="008949B0">
        <w:t>:</w:t>
      </w:r>
    </w:p>
    <w:p w14:paraId="232D3DAE" w14:textId="4A9BB040" w:rsidR="008949B0" w:rsidRPr="00A2075E" w:rsidRDefault="005F1FA8" w:rsidP="0082481B">
      <w:pPr>
        <w:spacing w:line="360" w:lineRule="auto"/>
        <w:jc w:val="center"/>
      </w:pPr>
      <m:oMathPara>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 </m:t>
                  </m:r>
                  <m:r>
                    <m:rPr>
                      <m:nor/>
                    </m:rPr>
                    <w:rPr>
                      <w:rFonts w:ascii="Cambria Math" w:hAnsi="Cambria Math"/>
                    </w:rPr>
                    <m:t xml:space="preserve">if  </m:t>
                  </m:r>
                  <m:r>
                    <w:rPr>
                      <w:rFonts w:ascii="Cambria Math" w:hAnsi="Cambria Math"/>
                    </w:rPr>
                    <m:t>U&gt;p(</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|F)&gt;U </m:t>
                  </m:r>
                </m:e>
                <m:e/>
              </m:eqArr>
            </m:e>
          </m:d>
        </m:oMath>
      </m:oMathPara>
    </w:p>
    <w:p w14:paraId="3401D1CB" w14:textId="77777777" w:rsidR="00BA619B" w:rsidRDefault="00BA619B" w:rsidP="0082481B">
      <w:pPr>
        <w:spacing w:line="360" w:lineRule="auto"/>
        <w:ind w:firstLine="708"/>
        <w:rPr>
          <w:rFonts w:cstheme="minorHAnsi"/>
        </w:rPr>
      </w:pPr>
    </w:p>
    <w:p w14:paraId="27AF7427" w14:textId="3EE60212" w:rsidR="004F76E9" w:rsidRDefault="006D2C6E" w:rsidP="0082481B">
      <w:pPr>
        <w:spacing w:line="360" w:lineRule="auto"/>
      </w:pPr>
      <w:r>
        <w:t xml:space="preserve">The model also includes other procedures to simulate flooding events </w:t>
      </w:r>
      <w:r w:rsidR="00FC4215">
        <w:t>based on a linear regression model:</w:t>
      </w:r>
    </w:p>
    <w:p w14:paraId="18EA5272" w14:textId="1E0E15BA" w:rsidR="00FC4215" w:rsidRPr="00976D3E" w:rsidRDefault="00FC4215" w:rsidP="0082481B">
      <w:pPr>
        <w:spacing w:line="360" w:lineRule="auto"/>
        <w:rPr>
          <w:rFonts w:eastAsiaTheme="minorEastAsia"/>
        </w:rPr>
      </w:pPr>
      <m:oMathPara>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m:t>
                  </m:r>
                  <m:r>
                    <w:rPr>
                      <w:rFonts w:ascii="Cambria Math" w:hAnsi="Cambria Math" w:cstheme="minorHAnsi"/>
                    </w:rPr>
                    <m:t>T</m:t>
                  </m:r>
                </m:sub>
              </m:sSub>
              <m:ctrlPr>
                <w:rPr>
                  <w:rFonts w:ascii="Cambria Math" w:hAnsi="Cambria Math" w:cstheme="minorHAnsi"/>
                  <w:i/>
                </w:rPr>
              </m:ctrlPr>
            </m:e>
          </m:d>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r>
            <w:rPr>
              <w:rFonts w:ascii="Cambria Math" w:hAnsi="Cambria Math"/>
              <w:sz w:val="18"/>
              <w:szCs w:val="24"/>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r>
            <w:rPr>
              <w:rFonts w:ascii="Cambria Math" w:eastAsiaTheme="minorEastAsia" w:hAnsi="Cambria Math"/>
              <w:sz w:val="18"/>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r>
            <w:rPr>
              <w:rFonts w:ascii="Cambria Math" w:hAnsi="Cambria Math" w:cstheme="minorHAnsi"/>
            </w:rPr>
            <m:t>+ξ(0,1)</m:t>
          </m:r>
        </m:oMath>
      </m:oMathPara>
    </w:p>
    <w:p w14:paraId="3B9C90A2" w14:textId="25E8A59A" w:rsidR="00976D3E" w:rsidRDefault="00976D3E" w:rsidP="0082481B">
      <w:pPr>
        <w:spacing w:line="360" w:lineRule="auto"/>
        <w:rPr>
          <w:sz w:val="24"/>
          <w:szCs w:val="24"/>
        </w:rPr>
      </w:pPr>
      <w:r>
        <w:rPr>
          <w:rFonts w:eastAsiaTheme="minorEastAsia"/>
        </w:rPr>
        <w:t xml:space="preserve">Where </w:t>
      </w:r>
      <m:oMath>
        <m:r>
          <w:rPr>
            <w:rFonts w:ascii="Cambria Math" w:hAnsi="Cambria Math"/>
            <w:sz w:val="24"/>
            <w:szCs w:val="24"/>
          </w:rPr>
          <m:t>E</m:t>
        </m:r>
        <m:d>
          <m:dPr>
            <m:begChr m:val="["/>
            <m:endChr m:val="]"/>
            <m:ctrlPr>
              <w:rPr>
                <w:rFonts w:ascii="Cambria Math" w:hAnsi="Cambria Math"/>
                <w:i/>
                <w:sz w:val="24"/>
                <w:szCs w:val="24"/>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jt</m:t>
                </m:r>
              </m:sub>
            </m:sSub>
            <m:ctrlPr>
              <w:rPr>
                <w:rFonts w:ascii="Cambria Math" w:hAnsi="Cambria Math" w:cstheme="minorHAnsi"/>
                <w:i/>
              </w:rPr>
            </m:ctrlPr>
          </m:e>
        </m:d>
      </m:oMath>
      <w:r>
        <w:rPr>
          <w:rFonts w:eastAsiaTheme="minorEastAsia"/>
        </w:rPr>
        <w:t xml:space="preserve"> is the expected number of flood events in neighborhood </w:t>
      </w:r>
      <m:oMath>
        <m:r>
          <w:rPr>
            <w:rFonts w:ascii="Cambria Math" w:eastAsiaTheme="minorEastAsia" w:hAnsi="Cambria Math"/>
          </w:rPr>
          <m:t>j</m:t>
        </m:r>
      </m:oMath>
      <w:r>
        <w:rPr>
          <w:rFonts w:eastAsiaTheme="minorEastAsia"/>
        </w:rPr>
        <w:t xml:space="preserve"> in year </w:t>
      </w:r>
      <m:oMath>
        <m:r>
          <w:rPr>
            <w:rFonts w:ascii="Cambria Math" w:eastAsiaTheme="minorEastAsia" w:hAnsi="Cambria Math"/>
          </w:rPr>
          <m:t>T</m:t>
        </m:r>
      </m:oMath>
      <w:r w:rsidR="00491E34">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sidR="00491E34">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oMath>
      <w:r w:rsidR="00491E34">
        <w:rPr>
          <w:rFonts w:eastAsiaTheme="minorEastAsia"/>
        </w:rPr>
        <w:t>,</w:t>
      </w:r>
      <m:oMath>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3</m:t>
            </m:r>
          </m:sub>
        </m:sSub>
      </m:oMath>
      <w:r w:rsidR="00491E34">
        <w:rPr>
          <w:rFonts w:eastAsiaTheme="minorEastAsia"/>
        </w:rPr>
        <w:t xml:space="preserve"> are the regres</w:t>
      </w:r>
      <w:r w:rsidR="00AD3CA4">
        <w:rPr>
          <w:rFonts w:eastAsiaTheme="minorEastAsia"/>
        </w:rPr>
        <w:t>s</w:t>
      </w:r>
      <w:r w:rsidR="00491E34">
        <w:rPr>
          <w:rFonts w:eastAsiaTheme="minorEastAsia"/>
        </w:rPr>
        <w:t>or parameters associated to the independent variables age</w:t>
      </w:r>
      <w:r w:rsidR="00AD3CA4">
        <w:rPr>
          <w:rFonts w:eastAsiaTheme="minorEastAsia"/>
        </w:rPr>
        <w:t xml:space="preserve"> </w:t>
      </w:r>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m:t>
            </m:r>
            <m:sSub>
              <m:sSubPr>
                <m:ctrlPr>
                  <w:rPr>
                    <w:rFonts w:ascii="Cambria Math" w:hAnsi="Cambria Math"/>
                    <w:i/>
                    <w:sz w:val="18"/>
                    <w:szCs w:val="24"/>
                  </w:rPr>
                </m:ctrlPr>
              </m:sSubPr>
              <m:e>
                <m:r>
                  <w:rPr>
                    <w:rFonts w:ascii="Cambria Math" w:hAnsi="Cambria Math"/>
                    <w:sz w:val="18"/>
                    <w:szCs w:val="24"/>
                  </w:rPr>
                  <m:t>v</m:t>
                </m:r>
              </m:e>
              <m:sub>
                <m:r>
                  <w:rPr>
                    <w:rFonts w:ascii="Cambria Math" w:hAnsi="Cambria Math"/>
                    <w:sz w:val="18"/>
                    <w:szCs w:val="24"/>
                  </w:rPr>
                  <m:t>S</m:t>
                </m:r>
              </m:sub>
            </m:sSub>
            <m:r>
              <w:rPr>
                <w:rFonts w:ascii="Cambria Math" w:hAnsi="Cambria Math"/>
                <w:sz w:val="18"/>
                <w:szCs w:val="24"/>
              </w:rPr>
              <m:t>t</m:t>
            </m:r>
          </m:sub>
        </m:sSub>
      </m:oMath>
      <w:r w:rsidR="00491E34">
        <w:rPr>
          <w:rFonts w:eastAsiaTheme="minorEastAsia"/>
        </w:rPr>
        <w:t>, capasity</w:t>
      </w:r>
      <w:r w:rsidR="00AD3CA4">
        <w:rPr>
          <w:rFonts w:eastAsiaTheme="minorEastAsia"/>
        </w:rPr>
        <w:t xml:space="preserve">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m:t>
            </m:r>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sub>
        </m:sSub>
      </m:oMath>
      <w:r w:rsidR="00491E34">
        <w:rPr>
          <w:rFonts w:eastAsiaTheme="minorEastAsia"/>
        </w:rPr>
        <w:t>, and hydraulic cost</w:t>
      </w:r>
      <w:r w:rsidR="00AD3CA4">
        <w:rPr>
          <w:rFonts w:eastAsiaTheme="minorEastAsia"/>
        </w:rPr>
        <w:t xml:space="preserve">, </w:t>
      </w:r>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w:r w:rsidR="00491E34">
        <w:rPr>
          <w:rFonts w:eastAsiaTheme="minorEastAsia"/>
        </w:rPr>
        <w:t xml:space="preserve"> of the  </w:t>
      </w:r>
      <w:r w:rsidR="00AD3CA4">
        <w:rPr>
          <w:rFonts w:eastAsiaTheme="minorEastAsia"/>
        </w:rPr>
        <w:t>sewe</w:t>
      </w:r>
      <w:r w:rsidR="00491E34">
        <w:rPr>
          <w:rFonts w:eastAsiaTheme="minorEastAsia"/>
        </w:rPr>
        <w:t xml:space="preserve">r system </w:t>
      </w:r>
      <m:oMath>
        <m:sSub>
          <m:sSubPr>
            <m:ctrlPr>
              <w:rPr>
                <w:rFonts w:ascii="Cambria Math" w:eastAsia="Times New Roman" w:hAnsi="Cambria Math" w:cs="Times New Roman"/>
                <w:i/>
                <w:sz w:val="18"/>
              </w:rPr>
            </m:ctrlPr>
          </m:sSubPr>
          <m:e>
            <m:r>
              <w:rPr>
                <w:rFonts w:ascii="Cambria Math" w:eastAsia="Times New Roman" w:hAnsi="Cambria Math" w:cs="Times New Roman"/>
                <w:sz w:val="18"/>
              </w:rPr>
              <m:t>v</m:t>
            </m:r>
          </m:e>
          <m:sub>
            <m:r>
              <w:rPr>
                <w:rFonts w:ascii="Cambria Math" w:eastAsia="Times New Roman" w:hAnsi="Cambria Math" w:cs="Times New Roman"/>
                <w:sz w:val="18"/>
              </w:rPr>
              <m:t>S</m:t>
            </m:r>
          </m:sub>
        </m:sSub>
      </m:oMath>
      <w:r w:rsidR="00AD3CA4">
        <w:rPr>
          <w:rFonts w:eastAsiaTheme="minorEastAsia"/>
          <w:sz w:val="18"/>
        </w:rPr>
        <w:t xml:space="preserve">, </w:t>
      </w:r>
      <w:r w:rsidR="00AD3CA4">
        <w:rPr>
          <w:rFonts w:eastAsiaTheme="minorEastAsia"/>
        </w:rPr>
        <w:t>respectively</w:t>
      </w:r>
      <w:r w:rsidR="00491E34">
        <w:rPr>
          <w:rFonts w:eastAsiaTheme="minorEastAsia"/>
        </w:rPr>
        <w:t>.</w:t>
      </w:r>
    </w:p>
    <w:p w14:paraId="78F0EC82" w14:textId="51B132AD" w:rsidR="00BA619B" w:rsidRPr="006E043C" w:rsidRDefault="004B7932" w:rsidP="008A409B">
      <w:pPr>
        <w:pStyle w:val="Heading3"/>
      </w:pPr>
      <w:bookmarkStart w:id="23" w:name="_Toc496102965"/>
      <w:r>
        <w:t>Exposure to gastro intestinal diseases</w:t>
      </w:r>
      <w:bookmarkEnd w:id="23"/>
    </w:p>
    <w:p w14:paraId="13C5BC1B" w14:textId="77777777" w:rsidR="00CD3A3A" w:rsidRDefault="00CD3A3A" w:rsidP="0082481B">
      <w:pPr>
        <w:spacing w:line="360" w:lineRule="auto"/>
        <w:rPr>
          <w:b/>
          <w:sz w:val="24"/>
          <w:szCs w:val="24"/>
        </w:rPr>
      </w:pPr>
    </w:p>
    <w:p w14:paraId="23D427A9" w14:textId="77777777" w:rsidR="00B6771C" w:rsidRDefault="00B6771C" w:rsidP="00B6771C">
      <w:pPr>
        <w:spacing w:line="480" w:lineRule="auto"/>
        <w:contextualSpacing/>
        <w:jc w:val="both"/>
        <w:rPr>
          <w:sz w:val="24"/>
          <w:szCs w:val="24"/>
        </w:rPr>
      </w:pPr>
      <w:r>
        <w:rPr>
          <w:sz w:val="24"/>
          <w:szCs w:val="24"/>
        </w:rPr>
        <w:t xml:space="preserve">A regression model of the form </w:t>
      </w:r>
    </w:p>
    <w:p w14:paraId="1D024534" w14:textId="2928DE3E" w:rsidR="00B6771C" w:rsidRPr="00E47F67" w:rsidRDefault="00B6771C" w:rsidP="00B6771C">
      <w:pPr>
        <w:spacing w:line="480" w:lineRule="auto"/>
        <w:contextualSpacing/>
        <w:jc w:val="right"/>
        <w:rPr>
          <w:sz w:val="24"/>
          <w:szCs w:val="24"/>
        </w:rPr>
      </w:pPr>
      <m:oMath>
        <m:sSub>
          <m:sSubPr>
            <m:ctrlPr>
              <w:rPr>
                <w:rFonts w:ascii="Cambria Math" w:hAnsi="Cambria Math"/>
                <w:sz w:val="24"/>
                <w:szCs w:val="24"/>
                <w:lang w:val="es-ES_tradnl"/>
              </w:rPr>
            </m:ctrlPr>
          </m:sSubPr>
          <m:e>
            <m:r>
              <w:rPr>
                <w:rFonts w:ascii="Cambria Math" w:hAnsi="Cambria Math"/>
                <w:sz w:val="24"/>
                <w:szCs w:val="24"/>
                <w:lang w:val="es-ES_tradnl"/>
              </w:rPr>
              <m:t>g</m:t>
            </m:r>
          </m:e>
          <m:sub>
            <m:r>
              <w:rPr>
                <w:rFonts w:ascii="Cambria Math" w:hAnsi="Cambria Math"/>
                <w:sz w:val="24"/>
                <w:szCs w:val="24"/>
                <w:lang w:val="es-ES_tradnl"/>
              </w:rPr>
              <m:t>j</m:t>
            </m:r>
          </m:sub>
        </m:sSub>
        <m:r>
          <m:rPr>
            <m:sty m:val="p"/>
          </m:rPr>
          <w:rPr>
            <w:rFonts w:ascii="Cambria Math" w:hAnsi="Cambria Math"/>
            <w:sz w:val="24"/>
            <w:szCs w:val="24"/>
          </w:rPr>
          <m:t>=</m:t>
        </m:r>
        <m:r>
          <w:rPr>
            <w:rFonts w:ascii="Cambria Math" w:hAnsi="Cambria Math"/>
            <w:sz w:val="24"/>
            <w:szCs w:val="24"/>
            <w:lang w:val="es-ES_tradnl"/>
          </w:rPr>
          <m:t>ρW</m:t>
        </m:r>
        <m:r>
          <w:rPr>
            <w:rFonts w:ascii="Cambria Math" w:hAnsi="Cambria Math"/>
            <w:sz w:val="24"/>
            <w:szCs w:val="24"/>
            <w:lang w:val="es-ES_tradnl"/>
          </w:rPr>
          <m:t>G</m:t>
        </m:r>
        <m:r>
          <w:rPr>
            <w:rFonts w:ascii="Cambria Math" w:hAnsi="Cambria Math"/>
            <w:sz w:val="24"/>
            <w:szCs w:val="24"/>
          </w:rPr>
          <m:t>+</m:t>
        </m:r>
        <m:r>
          <m:rPr>
            <m:sty m:val="bi"/>
          </m:rPr>
          <w:rPr>
            <w:rFonts w:ascii="Cambria Math" w:hAnsi="Cambria Math"/>
            <w:sz w:val="24"/>
            <w:szCs w:val="24"/>
            <w:lang w:val="es-ES_tradnl"/>
          </w:rPr>
          <m:t>β</m:t>
        </m:r>
        <m:sSub>
          <m:sSubPr>
            <m:ctrlPr>
              <w:rPr>
                <w:rFonts w:ascii="Cambria Math" w:hAnsi="Cambria Math"/>
                <w:i/>
                <w:sz w:val="24"/>
                <w:szCs w:val="24"/>
                <w:lang w:val="es-ES_tradnl"/>
              </w:rPr>
            </m:ctrlPr>
          </m:sSubPr>
          <m:e>
            <m:r>
              <w:rPr>
                <w:rFonts w:ascii="Cambria Math" w:hAnsi="Cambria Math"/>
                <w:sz w:val="24"/>
                <w:szCs w:val="24"/>
                <w:lang w:val="es-ES_tradnl"/>
              </w:rPr>
              <m:t>f</m:t>
            </m:r>
          </m:e>
          <m:sub>
            <m:r>
              <w:rPr>
                <w:rFonts w:ascii="Cambria Math" w:hAnsi="Cambria Math"/>
                <w:sz w:val="24"/>
                <w:szCs w:val="24"/>
                <w:lang w:val="es-ES_tradnl"/>
              </w:rPr>
              <m:t>jt</m:t>
            </m:r>
          </m:sub>
        </m:sSub>
        <m:r>
          <m:rPr>
            <m:sty m:val="p"/>
          </m:rPr>
          <w:rPr>
            <w:rFonts w:ascii="Cambria Math" w:hAnsi="Cambria Math"/>
            <w:sz w:val="24"/>
            <w:szCs w:val="24"/>
          </w:rPr>
          <m:t>+</m:t>
        </m:r>
        <m:sSub>
          <m:sSubPr>
            <m:ctrlPr>
              <w:rPr>
                <w:rFonts w:ascii="Cambria Math" w:hAnsi="Cambria Math"/>
                <w:sz w:val="24"/>
                <w:szCs w:val="24"/>
                <w:lang w:val="es-ES_tradnl"/>
              </w:rPr>
            </m:ctrlPr>
          </m:sSubPr>
          <m:e>
            <m:r>
              <w:rPr>
                <w:rFonts w:ascii="Cambria Math" w:hAnsi="Cambria Math"/>
                <w:sz w:val="24"/>
                <w:szCs w:val="24"/>
                <w:lang w:val="es-ES_tradnl"/>
              </w:rPr>
              <m:t>ε</m:t>
            </m:r>
          </m:e>
          <m:sub>
            <m:r>
              <w:rPr>
                <w:rFonts w:ascii="Cambria Math" w:hAnsi="Cambria Math"/>
                <w:sz w:val="24"/>
                <w:szCs w:val="24"/>
                <w:lang w:val="es-ES_tradnl"/>
              </w:rPr>
              <m:t>i</m:t>
            </m:r>
          </m:sub>
        </m:sSub>
      </m:oMath>
      <w:r w:rsidRPr="00E47F67">
        <w:rPr>
          <w:sz w:val="24"/>
          <w:szCs w:val="24"/>
        </w:rPr>
        <w:t xml:space="preserve"> …………</w:t>
      </w:r>
      <w:r>
        <w:rPr>
          <w:sz w:val="24"/>
          <w:szCs w:val="24"/>
        </w:rPr>
        <w:t>…………</w:t>
      </w:r>
      <w:r w:rsidRPr="00E47F67">
        <w:rPr>
          <w:sz w:val="24"/>
          <w:szCs w:val="24"/>
        </w:rPr>
        <w:t>………(</w:t>
      </w:r>
      <w:r>
        <w:rPr>
          <w:sz w:val="24"/>
          <w:szCs w:val="24"/>
        </w:rPr>
        <w:t>A</w:t>
      </w:r>
      <w:r>
        <w:rPr>
          <w:sz w:val="24"/>
          <w:szCs w:val="24"/>
        </w:rPr>
        <w:noBreakHyphen/>
      </w:r>
      <w:r>
        <w:rPr>
          <w:sz w:val="24"/>
          <w:szCs w:val="24"/>
        </w:rPr>
        <w:fldChar w:fldCharType="begin"/>
      </w:r>
      <w:r>
        <w:rPr>
          <w:sz w:val="24"/>
          <w:szCs w:val="24"/>
        </w:rPr>
        <w:instrText xml:space="preserve"> SEQ Ecuación \* ARABIC \s 1 </w:instrText>
      </w:r>
      <w:r>
        <w:rPr>
          <w:sz w:val="24"/>
          <w:szCs w:val="24"/>
        </w:rPr>
        <w:fldChar w:fldCharType="separate"/>
      </w:r>
      <w:r>
        <w:rPr>
          <w:noProof/>
          <w:sz w:val="24"/>
          <w:szCs w:val="24"/>
        </w:rPr>
        <w:t>5</w:t>
      </w:r>
      <w:r>
        <w:rPr>
          <w:sz w:val="24"/>
          <w:szCs w:val="24"/>
        </w:rPr>
        <w:fldChar w:fldCharType="end"/>
      </w:r>
      <w:r w:rsidRPr="00E47F67">
        <w:rPr>
          <w:color w:val="000000"/>
          <w:sz w:val="24"/>
          <w:szCs w:val="24"/>
        </w:rPr>
        <w:t>)</w:t>
      </w:r>
    </w:p>
    <w:p w14:paraId="296D8879" w14:textId="22FF0FAB" w:rsidR="006E043C" w:rsidRDefault="00B6771C" w:rsidP="00B6771C">
      <w:pPr>
        <w:spacing w:line="360" w:lineRule="auto"/>
        <w:rPr>
          <w:sz w:val="24"/>
          <w:szCs w:val="24"/>
        </w:rPr>
      </w:pPr>
      <w:r>
        <w:rPr>
          <w:sz w:val="24"/>
          <w:szCs w:val="24"/>
        </w:rPr>
        <w:t xml:space="preserve">was used to incorporate the full set of predictors and the spatial dependency observed in the data. </w:t>
      </w:r>
      <m:oMath>
        <m:r>
          <m:rPr>
            <m:sty m:val="p"/>
          </m:rPr>
          <w:rPr>
            <w:rFonts w:ascii="Cambria Math" w:hAnsi="Cambria Math"/>
            <w:sz w:val="24"/>
            <w:szCs w:val="24"/>
          </w:rPr>
          <m:t>G</m:t>
        </m:r>
      </m:oMath>
      <w:r>
        <w:rPr>
          <w:sz w:val="24"/>
          <w:szCs w:val="24"/>
        </w:rPr>
        <w:t xml:space="preserve"> is an </w:t>
      </w:r>
      <m:oMath>
        <m:r>
          <w:rPr>
            <w:rFonts w:ascii="Cambria Math" w:hAnsi="Cambria Math"/>
            <w:sz w:val="24"/>
            <w:szCs w:val="24"/>
          </w:rPr>
          <m:t>J</m:t>
        </m:r>
        <m:r>
          <w:rPr>
            <w:rFonts w:ascii="Cambria Math" w:hAnsi="Cambria Math"/>
            <w:sz w:val="24"/>
            <w:szCs w:val="24"/>
          </w:rPr>
          <m:t>×1</m:t>
        </m:r>
      </m:oMath>
      <w:r>
        <w:rPr>
          <w:sz w:val="24"/>
          <w:szCs w:val="24"/>
        </w:rPr>
        <w:t xml:space="preserve"> vector of observations of the dependent variable, with one observation for every </w:t>
      </w:r>
      <w:r>
        <w:rPr>
          <w:sz w:val="24"/>
          <w:szCs w:val="24"/>
        </w:rPr>
        <w:t>neighborhood</w:t>
      </w:r>
      <w:r>
        <w:rPr>
          <w:sz w:val="24"/>
          <w:szCs w:val="24"/>
        </w:rPr>
        <w:t xml:space="preserve">, </w:t>
      </w:r>
      <m:oMath>
        <m:sSub>
          <m:sSubPr>
            <m:ctrlPr>
              <w:rPr>
                <w:rFonts w:ascii="Cambria Math" w:hAnsi="Cambria Math"/>
                <w:i/>
                <w:sz w:val="24"/>
                <w:szCs w:val="24"/>
                <w:lang w:val="es-ES_tradnl"/>
              </w:rPr>
            </m:ctrlPr>
          </m:sSubPr>
          <m:e>
            <m:r>
              <w:rPr>
                <w:rFonts w:ascii="Cambria Math" w:hAnsi="Cambria Math"/>
                <w:sz w:val="24"/>
                <w:szCs w:val="24"/>
                <w:lang w:val="es-ES_tradnl"/>
              </w:rPr>
              <m:t>f</m:t>
            </m:r>
          </m:e>
          <m:sub>
            <m:r>
              <w:rPr>
                <w:rFonts w:ascii="Cambria Math" w:hAnsi="Cambria Math"/>
                <w:sz w:val="24"/>
                <w:szCs w:val="24"/>
                <w:lang w:val="es-ES_tradnl"/>
              </w:rPr>
              <m:t>jt</m:t>
            </m:r>
          </m:sub>
        </m:sSub>
      </m:oMath>
      <w:r>
        <w:rPr>
          <w:sz w:val="24"/>
          <w:szCs w:val="24"/>
        </w:rPr>
        <w:t xml:space="preserve"> is </w:t>
      </w:r>
      <w:r>
        <w:rPr>
          <w:sz w:val="24"/>
          <w:szCs w:val="24"/>
        </w:rPr>
        <w:t xml:space="preserve">the number of flooding in neighborhood </w:t>
      </w:r>
      <m:oMath>
        <m:r>
          <w:rPr>
            <w:rFonts w:ascii="Cambria Math" w:hAnsi="Cambria Math"/>
            <w:sz w:val="24"/>
            <w:szCs w:val="24"/>
          </w:rPr>
          <m:t>j</m:t>
        </m:r>
      </m:oMath>
      <w:r>
        <w:rPr>
          <w:sz w:val="24"/>
          <w:szCs w:val="24"/>
        </w:rPr>
        <w:t xml:space="preserve">, </w:t>
      </w:r>
      <m:oMath>
        <m:r>
          <m:rPr>
            <m:sty m:val="bi"/>
          </m:rPr>
          <w:rPr>
            <w:rFonts w:ascii="Cambria Math" w:hAnsi="Cambria Math"/>
            <w:sz w:val="24"/>
            <w:szCs w:val="24"/>
            <w:lang w:val="es-ES_tradnl"/>
          </w:rPr>
          <m:t>β</m:t>
        </m:r>
      </m:oMath>
      <w:r w:rsidRPr="003A5C50">
        <w:rPr>
          <w:sz w:val="24"/>
          <w:szCs w:val="24"/>
        </w:rPr>
        <w:t xml:space="preserve"> </w:t>
      </w:r>
      <w:r>
        <w:rPr>
          <w:sz w:val="24"/>
          <w:szCs w:val="24"/>
        </w:rPr>
        <w:t xml:space="preserve">is </w:t>
      </w:r>
      <w:r>
        <w:rPr>
          <w:sz w:val="24"/>
          <w:szCs w:val="24"/>
        </w:rPr>
        <w:t xml:space="preserve">a parameter that relates the number of flooding to the risk of grastrointestinal diseases. </w:t>
      </w:r>
      <w:r>
        <w:rPr>
          <w:sz w:val="24"/>
          <w:szCs w:val="24"/>
        </w:rPr>
        <w:t xml:space="preserve"> </w:t>
      </w:r>
      <m:oMath>
        <m:sSub>
          <m:sSubPr>
            <m:ctrlPr>
              <w:rPr>
                <w:rFonts w:ascii="Cambria Math" w:hAnsi="Cambria Math"/>
                <w:sz w:val="24"/>
                <w:szCs w:val="24"/>
                <w:lang w:val="es-ES_tradnl"/>
              </w:rPr>
            </m:ctrlPr>
          </m:sSubPr>
          <m:e>
            <m:r>
              <w:rPr>
                <w:rFonts w:ascii="Cambria Math" w:hAnsi="Cambria Math"/>
                <w:sz w:val="24"/>
                <w:szCs w:val="24"/>
                <w:lang w:val="es-ES_tradnl"/>
              </w:rPr>
              <m:t>ε</m:t>
            </m:r>
          </m:e>
          <m:sub>
            <m:r>
              <w:rPr>
                <w:rFonts w:ascii="Cambria Math" w:hAnsi="Cambria Math"/>
                <w:sz w:val="24"/>
                <w:szCs w:val="24"/>
                <w:lang w:val="es-ES_tradnl"/>
              </w:rPr>
              <m:t>i</m:t>
            </m:r>
          </m:sub>
        </m:sSub>
      </m:oMath>
      <w:r>
        <w:rPr>
          <w:sz w:val="24"/>
          <w:szCs w:val="24"/>
        </w:rPr>
        <w:t xml:space="preserve"> is a </w:t>
      </w:r>
      <m:oMath>
        <m:r>
          <w:rPr>
            <w:rFonts w:ascii="Cambria Math" w:hAnsi="Cambria Math"/>
            <w:sz w:val="24"/>
            <w:szCs w:val="24"/>
          </w:rPr>
          <m:t>J</m:t>
        </m:r>
        <m:r>
          <w:rPr>
            <w:rFonts w:ascii="Cambria Math" w:hAnsi="Cambria Math"/>
            <w:sz w:val="24"/>
            <w:szCs w:val="24"/>
          </w:rPr>
          <m:t>×1</m:t>
        </m:r>
      </m:oMath>
      <w:r>
        <w:rPr>
          <w:sz w:val="24"/>
          <w:szCs w:val="24"/>
        </w:rPr>
        <w:t xml:space="preserve"> vector of disturbance terms, where </w:t>
      </w:r>
      <m:oMath>
        <m:sSub>
          <m:sSubPr>
            <m:ctrlPr>
              <w:rPr>
                <w:rFonts w:ascii="Cambria Math" w:hAnsi="Cambria Math"/>
                <w:sz w:val="24"/>
                <w:szCs w:val="24"/>
                <w:lang w:val="es-ES_tradnl"/>
              </w:rPr>
            </m:ctrlPr>
          </m:sSubPr>
          <m:e>
            <m:r>
              <w:rPr>
                <w:rFonts w:ascii="Cambria Math" w:hAnsi="Cambria Math"/>
                <w:sz w:val="24"/>
                <w:szCs w:val="24"/>
                <w:lang w:val="es-ES_tradnl"/>
              </w:rPr>
              <m:t>ε</m:t>
            </m:r>
          </m:e>
          <m:sub>
            <m:r>
              <w:rPr>
                <w:rFonts w:ascii="Cambria Math" w:hAnsi="Cambria Math"/>
                <w:sz w:val="24"/>
                <w:szCs w:val="24"/>
                <w:lang w:val="es-ES_tradnl"/>
              </w:rPr>
              <m:t>i</m:t>
            </m:r>
          </m:sub>
        </m:sSub>
      </m:oMath>
      <w:r w:rsidRPr="003F665A">
        <w:rPr>
          <w:sz w:val="24"/>
          <w:szCs w:val="24"/>
        </w:rPr>
        <w:t xml:space="preserve"> is assume to be indepen</w:t>
      </w:r>
      <w:r>
        <w:rPr>
          <w:sz w:val="24"/>
          <w:szCs w:val="24"/>
        </w:rPr>
        <w:t>den</w:t>
      </w:r>
      <w:r w:rsidRPr="003F665A">
        <w:rPr>
          <w:sz w:val="24"/>
          <w:szCs w:val="24"/>
        </w:rPr>
        <w:t xml:space="preserve">tly and </w:t>
      </w:r>
      <w:r w:rsidRPr="00971ACC">
        <w:rPr>
          <w:sz w:val="24"/>
          <w:szCs w:val="24"/>
        </w:rPr>
        <w:t>identically</w:t>
      </w:r>
      <w:r w:rsidRPr="003F665A">
        <w:rPr>
          <w:sz w:val="24"/>
          <w:szCs w:val="24"/>
        </w:rPr>
        <w:t xml:space="preserve"> distributed for all </w:t>
      </w:r>
      <m:oMath>
        <m:r>
          <w:rPr>
            <w:rFonts w:ascii="Cambria Math" w:hAnsi="Cambria Math"/>
            <w:sz w:val="24"/>
            <w:szCs w:val="24"/>
          </w:rPr>
          <m:t>j</m:t>
        </m:r>
      </m:oMath>
      <w:r>
        <w:rPr>
          <w:sz w:val="24"/>
          <w:szCs w:val="24"/>
        </w:rPr>
        <w:t xml:space="preserve">, </w:t>
      </w:r>
      <w:r>
        <w:rPr>
          <w:sz w:val="24"/>
          <w:szCs w:val="24"/>
        </w:rPr>
        <w:lastRenderedPageBreak/>
        <w:t xml:space="preserve">with zero mean and variance </w:t>
      </w:r>
      <m:oMath>
        <m:sSup>
          <m:sSupPr>
            <m:ctrlPr>
              <w:rPr>
                <w:rFonts w:ascii="Cambria Math" w:hAnsi="Cambria Math"/>
                <w:sz w:val="24"/>
                <w:szCs w:val="24"/>
                <w:lang w:val="es-ES_tradnl"/>
              </w:rPr>
            </m:ctrlPr>
          </m:sSupPr>
          <m:e>
            <m:r>
              <m:rPr>
                <m:sty m:val="p"/>
              </m:rPr>
              <w:rPr>
                <w:rFonts w:ascii="Cambria Math" w:hAnsi="Cambria Math"/>
                <w:sz w:val="24"/>
                <w:szCs w:val="24"/>
                <w:lang w:val="es-ES_tradnl"/>
              </w:rPr>
              <m:t>σ</m:t>
            </m:r>
          </m:e>
          <m:sup>
            <m:r>
              <w:rPr>
                <w:rFonts w:ascii="Cambria Math" w:hAnsi="Cambria Math"/>
                <w:sz w:val="24"/>
                <w:szCs w:val="24"/>
              </w:rPr>
              <m:t>2</m:t>
            </m:r>
          </m:sup>
        </m:sSup>
      </m:oMath>
      <w:r>
        <w:rPr>
          <w:sz w:val="24"/>
          <w:szCs w:val="24"/>
        </w:rPr>
        <w:t xml:space="preserve">. </w:t>
      </w:r>
      <w:r w:rsidRPr="00E47F67">
        <w:rPr>
          <w:sz w:val="24"/>
          <w:szCs w:val="24"/>
        </w:rPr>
        <w:t>In order t</w:t>
      </w:r>
      <w:r>
        <w:rPr>
          <w:sz w:val="24"/>
          <w:szCs w:val="24"/>
        </w:rPr>
        <w:t>o capture the spatial dependency observed in the incidence data, the</w:t>
      </w:r>
      <w:r w:rsidRPr="00E47F67">
        <w:rPr>
          <w:sz w:val="24"/>
          <w:szCs w:val="24"/>
        </w:rPr>
        <w:t xml:space="preserve"> </w:t>
      </w:r>
      <w:r>
        <w:rPr>
          <w:sz w:val="24"/>
          <w:szCs w:val="24"/>
        </w:rPr>
        <w:t>model incorporates</w:t>
      </w:r>
      <w:r w:rsidRPr="00E47F67">
        <w:rPr>
          <w:sz w:val="24"/>
          <w:szCs w:val="24"/>
        </w:rPr>
        <w:t xml:space="preserve"> an additional regressor in the form of a spatially lagged variable</w:t>
      </w:r>
      <w:r>
        <w:rPr>
          <w:sz w:val="24"/>
          <w:szCs w:val="24"/>
        </w:rPr>
        <w:t>,</w:t>
      </w:r>
      <m:oMath>
        <m:r>
          <w:rPr>
            <w:rFonts w:ascii="Cambria Math" w:hAnsi="Cambria Math"/>
            <w:sz w:val="24"/>
            <w:szCs w:val="24"/>
          </w:rPr>
          <m:t xml:space="preserve"> </m:t>
        </m:r>
        <m:r>
          <w:rPr>
            <w:rFonts w:ascii="Cambria Math" w:hAnsi="Cambria Math"/>
            <w:sz w:val="24"/>
            <w:szCs w:val="24"/>
            <w:lang w:val="es-ES_tradnl"/>
          </w:rPr>
          <m:t>W</m:t>
        </m:r>
        <m:sSub>
          <m:sSubPr>
            <m:ctrlPr>
              <w:rPr>
                <w:rFonts w:ascii="Cambria Math" w:hAnsi="Cambria Math"/>
                <w:sz w:val="24"/>
                <w:szCs w:val="24"/>
                <w:lang w:val="es-ES_tradnl"/>
              </w:rPr>
            </m:ctrlPr>
          </m:sSubPr>
          <m:e>
            <m:r>
              <w:rPr>
                <w:rFonts w:ascii="Cambria Math" w:hAnsi="Cambria Math"/>
                <w:sz w:val="24"/>
                <w:szCs w:val="24"/>
                <w:lang w:val="es-ES_tradnl"/>
              </w:rPr>
              <m:t>G</m:t>
            </m:r>
          </m:e>
          <m:sub>
            <m:r>
              <w:rPr>
                <w:rFonts w:ascii="Cambria Math" w:hAnsi="Cambria Math"/>
                <w:sz w:val="24"/>
                <w:szCs w:val="24"/>
                <w:lang w:val="es-ES_tradnl"/>
              </w:rPr>
              <m:t>i</m:t>
            </m:r>
          </m:sub>
        </m:sSub>
        <m:r>
          <w:rPr>
            <w:rFonts w:ascii="Cambria Math" w:hAnsi="Cambria Math"/>
            <w:sz w:val="24"/>
            <w:szCs w:val="24"/>
          </w:rPr>
          <m:t xml:space="preserve"> </m:t>
        </m:r>
      </m:oMath>
      <w:r w:rsidRPr="00E47F67">
        <w:rPr>
          <w:sz w:val="24"/>
          <w:szCs w:val="24"/>
        </w:rPr>
        <w:t>(Anselin, 2001).</w:t>
      </w:r>
      <w:r w:rsidRPr="005033D1">
        <w:rPr>
          <w:sz w:val="24"/>
          <w:szCs w:val="24"/>
        </w:rPr>
        <w:t xml:space="preserve"> </w:t>
      </w:r>
      <w:r>
        <w:rPr>
          <w:sz w:val="24"/>
          <w:szCs w:val="24"/>
        </w:rPr>
        <w:t xml:space="preserve">This </w:t>
      </w:r>
      <w:r w:rsidRPr="00E47F67">
        <w:rPr>
          <w:sz w:val="24"/>
          <w:szCs w:val="24"/>
        </w:rPr>
        <w:t xml:space="preserve">variable </w:t>
      </w:r>
      <w:r>
        <w:rPr>
          <w:sz w:val="24"/>
          <w:szCs w:val="24"/>
        </w:rPr>
        <w:t xml:space="preserve">captures </w:t>
      </w:r>
      <w:r w:rsidRPr="00E47F67">
        <w:rPr>
          <w:sz w:val="24"/>
          <w:szCs w:val="24"/>
        </w:rPr>
        <w:t>cross-section dependenc</w:t>
      </w:r>
      <w:r>
        <w:rPr>
          <w:sz w:val="24"/>
          <w:szCs w:val="24"/>
        </w:rPr>
        <w:t>ies</w:t>
      </w:r>
      <w:r w:rsidRPr="00E47F67">
        <w:rPr>
          <w:sz w:val="24"/>
          <w:szCs w:val="24"/>
        </w:rPr>
        <w:t xml:space="preserve">, in </w:t>
      </w:r>
      <w:r>
        <w:rPr>
          <w:sz w:val="24"/>
          <w:szCs w:val="24"/>
        </w:rPr>
        <w:t xml:space="preserve">which exist a </w:t>
      </w:r>
      <w:r w:rsidRPr="00E47F67">
        <w:rPr>
          <w:sz w:val="24"/>
          <w:szCs w:val="24"/>
        </w:rPr>
        <w:t xml:space="preserve">covariance structure in different locations derives from </w:t>
      </w:r>
      <w:r>
        <w:rPr>
          <w:sz w:val="24"/>
          <w:szCs w:val="24"/>
        </w:rPr>
        <w:t>the</w:t>
      </w:r>
      <w:r w:rsidRPr="00E47F67">
        <w:rPr>
          <w:sz w:val="24"/>
          <w:szCs w:val="24"/>
        </w:rPr>
        <w:t xml:space="preserve"> geographic space (Anselin 1998, Anselin, 2001).</w:t>
      </w:r>
      <w:r>
        <w:rPr>
          <w:sz w:val="24"/>
          <w:szCs w:val="24"/>
        </w:rPr>
        <w:t xml:space="preserve"> </w:t>
      </w:r>
      <w:r w:rsidRPr="00E47F67">
        <w:rPr>
          <w:sz w:val="24"/>
          <w:szCs w:val="24"/>
        </w:rPr>
        <w:t xml:space="preserve">The term </w:t>
      </w:r>
      <m:oMath>
        <m:r>
          <w:rPr>
            <w:rFonts w:ascii="Cambria Math" w:hAnsi="Cambria Math"/>
            <w:sz w:val="24"/>
            <w:szCs w:val="24"/>
            <w:lang w:val="es-ES_tradnl"/>
          </w:rPr>
          <m:t>ρ</m:t>
        </m:r>
      </m:oMath>
      <w:r w:rsidRPr="00E47F67">
        <w:rPr>
          <w:sz w:val="24"/>
          <w:szCs w:val="24"/>
        </w:rPr>
        <w:t xml:space="preserve"> </w:t>
      </w:r>
      <w:r>
        <w:rPr>
          <w:sz w:val="24"/>
          <w:szCs w:val="24"/>
        </w:rPr>
        <w:t xml:space="preserve">is the unknown </w:t>
      </w:r>
      <w:r w:rsidRPr="00E47F67">
        <w:rPr>
          <w:sz w:val="24"/>
          <w:szCs w:val="24"/>
        </w:rPr>
        <w:t xml:space="preserve">spatial lag coefficient, </w:t>
      </w:r>
      <w:r>
        <w:rPr>
          <w:sz w:val="24"/>
          <w:szCs w:val="24"/>
        </w:rPr>
        <w:t>and</w:t>
      </w:r>
      <w:r w:rsidRPr="00E47F67">
        <w:rPr>
          <w:sz w:val="24"/>
          <w:szCs w:val="24"/>
        </w:rPr>
        <w:t xml:space="preserve"> </w:t>
      </w:r>
      <w:r w:rsidRPr="004C5D3B">
        <w:rPr>
          <w:i/>
          <w:sz w:val="24"/>
          <w:szCs w:val="24"/>
        </w:rPr>
        <w:t xml:space="preserve">W </w:t>
      </w:r>
      <w:r>
        <w:rPr>
          <w:sz w:val="24"/>
          <w:szCs w:val="24"/>
        </w:rPr>
        <w:t xml:space="preserve">is the </w:t>
      </w:r>
      <m:oMath>
        <m:r>
          <w:rPr>
            <w:rFonts w:ascii="Cambria Math" w:hAnsi="Cambria Math"/>
            <w:sz w:val="24"/>
            <w:szCs w:val="24"/>
          </w:rPr>
          <m:t>N×N</m:t>
        </m:r>
      </m:oMath>
      <w:r>
        <w:rPr>
          <w:sz w:val="24"/>
          <w:szCs w:val="24"/>
        </w:rPr>
        <w:t xml:space="preserve"> </w:t>
      </w:r>
      <w:r w:rsidRPr="00E47F67">
        <w:rPr>
          <w:sz w:val="24"/>
          <w:szCs w:val="24"/>
        </w:rPr>
        <w:t>contiguity matrix</w:t>
      </w:r>
      <w:r>
        <w:rPr>
          <w:sz w:val="24"/>
          <w:szCs w:val="24"/>
        </w:rPr>
        <w:t>.</w:t>
      </w:r>
      <w:r>
        <w:rPr>
          <w:sz w:val="24"/>
          <w:szCs w:val="24"/>
        </w:rPr>
        <w:t xml:space="preserve"> This equation was estimated empirically </w:t>
      </w:r>
      <w:r w:rsidR="00B50919">
        <w:rPr>
          <w:sz w:val="24"/>
          <w:szCs w:val="24"/>
        </w:rPr>
        <w:t>in (</w:t>
      </w:r>
      <w:r w:rsidR="00B50919" w:rsidRPr="00B50919">
        <w:rPr>
          <w:i/>
          <w:sz w:val="24"/>
          <w:szCs w:val="24"/>
        </w:rPr>
        <w:t>Baeza et al. In review</w:t>
      </w:r>
      <w:r w:rsidR="00B50919">
        <w:rPr>
          <w:sz w:val="24"/>
          <w:szCs w:val="24"/>
        </w:rPr>
        <w:t>).</w:t>
      </w:r>
    </w:p>
    <w:p w14:paraId="4039DC4C" w14:textId="77777777" w:rsidR="00BD5B65" w:rsidRDefault="00BD5B65" w:rsidP="004B7932">
      <w:pPr>
        <w:pStyle w:val="Heading3"/>
      </w:pPr>
    </w:p>
    <w:p w14:paraId="53420B11" w14:textId="730A7516" w:rsidR="004F76E9" w:rsidRPr="006E043C" w:rsidRDefault="00BD5B65" w:rsidP="008A409B">
      <w:pPr>
        <w:pStyle w:val="Heading2"/>
      </w:pPr>
      <w:bookmarkStart w:id="24" w:name="_Toc496102966"/>
      <w:r>
        <w:t>Wa</w:t>
      </w:r>
      <w:r w:rsidRPr="006E043C">
        <w:t xml:space="preserve">ter authority </w:t>
      </w:r>
      <w:r>
        <w:t>a</w:t>
      </w:r>
      <w:r w:rsidR="00A5479E">
        <w:t xml:space="preserve">ctions and </w:t>
      </w:r>
      <w:r w:rsidR="003F4BDC">
        <w:t xml:space="preserve">changes </w:t>
      </w:r>
      <w:r w:rsidR="00994E35" w:rsidRPr="006E043C">
        <w:t xml:space="preserve">on </w:t>
      </w:r>
      <w:r w:rsidR="00A228C0">
        <w:t>neighborhood</w:t>
      </w:r>
      <w:r w:rsidR="00994E35" w:rsidRPr="006E043C">
        <w:t>s</w:t>
      </w:r>
      <w:r w:rsidR="00A5479E">
        <w:t>’</w:t>
      </w:r>
      <w:r w:rsidR="00994E35" w:rsidRPr="006E043C">
        <w:t xml:space="preserve"> attributes</w:t>
      </w:r>
      <w:bookmarkEnd w:id="24"/>
    </w:p>
    <w:p w14:paraId="0B561E46" w14:textId="77777777" w:rsidR="00BD5B65" w:rsidRDefault="00BD5B65" w:rsidP="00BD5B65"/>
    <w:p w14:paraId="733ACF4A" w14:textId="13E8384F" w:rsidR="00BD5B65" w:rsidRDefault="00B6771C" w:rsidP="00BD5B65">
      <w:r>
        <w:t>`</w:t>
      </w:r>
      <w:r>
        <w:tab/>
      </w:r>
      <w:r w:rsidR="00BD5B65">
        <w:t>Once the model computes the distance metric for each neighborhood and the selection procedure is activated, a set of actions are invoked. These actions change specific attributes of the landscape. Here we explain the actions and its consequences on the neighborhood attributes. Table 2 summarize these actions and the original explanation contained in the matrix input files.</w:t>
      </w:r>
    </w:p>
    <w:p w14:paraId="504E1F80" w14:textId="3BB1EF67" w:rsidR="00994E35" w:rsidRPr="00CE1CDA" w:rsidRDefault="00994E35" w:rsidP="008A409B">
      <w:pPr>
        <w:pStyle w:val="Heading3"/>
      </w:pPr>
      <w:bookmarkStart w:id="25" w:name="_Toc496102967"/>
      <w:r w:rsidRPr="00CE1CDA">
        <w:t>Maintenance</w:t>
      </w:r>
      <w:bookmarkEnd w:id="25"/>
    </w:p>
    <w:p w14:paraId="3DA8AA50" w14:textId="3A43B002" w:rsidR="00994E35" w:rsidRPr="00A2075E" w:rsidRDefault="00994E35" w:rsidP="0082481B">
      <w:pPr>
        <w:spacing w:line="360" w:lineRule="auto"/>
        <w:ind w:firstLine="708"/>
      </w:pPr>
      <w:r>
        <w:t>M</w:t>
      </w:r>
      <w:r w:rsidRPr="00A2075E">
        <w:t xml:space="preserve">aintenance </w:t>
      </w:r>
      <w:r>
        <w:t xml:space="preserve">reduces </w:t>
      </w:r>
      <w:r w:rsidRPr="00A2075E">
        <w:t xml:space="preserve">the </w:t>
      </w:r>
      <w:r>
        <w:t xml:space="preserve">age of </w:t>
      </w:r>
      <w:r w:rsidRPr="00A2075E">
        <w:t>infrastructure</w:t>
      </w:r>
      <w:r w:rsidR="00A70543">
        <w:t xml:space="preserve"> system,</w:t>
      </w:r>
      <w:r>
        <w:t xml:space="preserve"> </w:t>
      </w:r>
      <m:oMath>
        <m:r>
          <w:rPr>
            <w:rFonts w:ascii="Cambria Math" w:hAnsi="Cambria Math"/>
          </w:rPr>
          <m:t>v</m:t>
        </m:r>
      </m:oMath>
      <w:r w:rsidR="00A70543">
        <w:rPr>
          <w:rFonts w:eastAsiaTheme="minorEastAsia"/>
        </w:rPr>
        <w:t xml:space="preserve">, </w:t>
      </w:r>
      <w:r>
        <w:t>proportionally to its effectiveness, formally</w:t>
      </w:r>
      <w:r w:rsidRPr="00A2075E">
        <w:t>:</w:t>
      </w:r>
    </w:p>
    <w:p w14:paraId="0A9A82CD" w14:textId="7D94892B" w:rsidR="00994E35" w:rsidRPr="00DD4081" w:rsidRDefault="005F1FA8" w:rsidP="0082481B">
      <w:pPr>
        <w:spacing w:line="360" w:lineRule="auto"/>
        <w:ind w:firstLine="708"/>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jvt</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hAnsi="Cambria Math"/>
            </w:rPr>
            <m:t>+ϕ</m:t>
          </m:r>
          <m:sSub>
            <m:sSubPr>
              <m:ctrlPr>
                <w:rPr>
                  <w:rFonts w:ascii="Cambria Math" w:hAnsi="Cambria Math"/>
                  <w:i/>
                </w:rPr>
              </m:ctrlPr>
            </m:sSubPr>
            <m:e>
              <m:r>
                <w:rPr>
                  <w:rFonts w:ascii="Cambria Math" w:hAnsi="Cambria Math"/>
                </w:rPr>
                <m:t>λ</m:t>
              </m:r>
            </m:e>
            <m:sub>
              <m:r>
                <w:rPr>
                  <w:rFonts w:ascii="Cambria Math" w:hAnsi="Cambria Math"/>
                </w:rPr>
                <m:t>jvt-1</m:t>
              </m:r>
            </m:sub>
          </m:sSub>
          <m:r>
            <w:rPr>
              <w:rFonts w:ascii="Cambria Math" w:eastAsiaTheme="minorEastAsia" w:hAnsi="Cambria Math"/>
            </w:rPr>
            <m:t>,</m:t>
          </m:r>
        </m:oMath>
      </m:oMathPara>
    </w:p>
    <w:p w14:paraId="78965277" w14:textId="188A0759" w:rsidR="00994E35" w:rsidRDefault="00994E35" w:rsidP="0082481B">
      <w:pPr>
        <w:spacing w:line="360" w:lineRule="auto"/>
      </w:pPr>
      <w:r w:rsidRPr="00A2075E">
        <w:t xml:space="preserve">where </w:t>
      </w:r>
      <w:r w:rsidRPr="00A2075E">
        <w:rPr>
          <w:position w:val="-10"/>
        </w:rPr>
        <w:object w:dxaOrig="200" w:dyaOrig="320" w14:anchorId="5553CD46">
          <v:shape id="_x0000_i1026" type="#_x0000_t75" style="width:9.75pt;height:15.55pt" o:ole="">
            <v:imagedata r:id="rId11" o:title=""/>
          </v:shape>
          <o:OLEObject Type="Embed" ProgID="Equation.3" ShapeID="_x0000_i1026" DrawAspect="Content" ObjectID="_1569921439" r:id="rId12"/>
        </w:object>
      </w:r>
      <w:r w:rsidRPr="00A2075E">
        <w:t>is the effectiveness of maintenance</w:t>
      </w:r>
      <w:r>
        <w:t>.</w:t>
      </w:r>
    </w:p>
    <w:p w14:paraId="0041393E" w14:textId="77777777" w:rsidR="00994E35" w:rsidRDefault="00994E35" w:rsidP="0082481B">
      <w:pPr>
        <w:spacing w:line="360" w:lineRule="auto"/>
      </w:pPr>
    </w:p>
    <w:p w14:paraId="0248939D" w14:textId="33948A93" w:rsidR="00994E35" w:rsidRPr="006E043C" w:rsidRDefault="00994E35" w:rsidP="008A409B">
      <w:pPr>
        <w:pStyle w:val="Heading3"/>
      </w:pPr>
      <w:bookmarkStart w:id="26" w:name="_Toc496102968"/>
      <w:r w:rsidRPr="006E043C">
        <w:t>New Infrastructure</w:t>
      </w:r>
      <w:bookmarkEnd w:id="26"/>
    </w:p>
    <w:p w14:paraId="50271C1B" w14:textId="2A6A02DC" w:rsidR="006E043C" w:rsidRPr="000D611F" w:rsidRDefault="00F021A7" w:rsidP="000D611F">
      <w:pPr>
        <w:spacing w:line="360" w:lineRule="auto"/>
        <w:ind w:firstLine="720"/>
        <w:rPr>
          <w:sz w:val="24"/>
          <w:szCs w:val="24"/>
        </w:rPr>
      </w:pPr>
      <w:r>
        <w:rPr>
          <w:sz w:val="24"/>
          <w:szCs w:val="24"/>
        </w:rPr>
        <w:t xml:space="preserve">New infrastructure provision influence the coverage of </w:t>
      </w:r>
      <w:r w:rsidR="00A228C0">
        <w:rPr>
          <w:sz w:val="24"/>
          <w:szCs w:val="24"/>
        </w:rPr>
        <w:t>neighborhood</w:t>
      </w:r>
      <w:r>
        <w:rPr>
          <w:sz w:val="24"/>
          <w:szCs w:val="24"/>
        </w:rPr>
        <w:t xml:space="preserve"> </w:t>
      </w:r>
      <m:oMath>
        <m:r>
          <w:rPr>
            <w:rFonts w:ascii="Cambria Math" w:hAnsi="Cambria Math"/>
          </w:rPr>
          <m:t>j</m:t>
        </m:r>
      </m:oMath>
      <w:r>
        <w:rPr>
          <w:sz w:val="24"/>
          <w:szCs w:val="24"/>
        </w:rPr>
        <w:t xml:space="preserve"> with infrastructure sy</w:t>
      </w:r>
      <w:r w:rsidR="00CE1CDA">
        <w:rPr>
          <w:sz w:val="24"/>
          <w:szCs w:val="24"/>
        </w:rPr>
        <w:t>s</w:t>
      </w:r>
      <w:r>
        <w:rPr>
          <w:sz w:val="24"/>
          <w:szCs w:val="24"/>
        </w:rPr>
        <w:t xml:space="preserve">tem </w:t>
      </w:r>
      <m:oMath>
        <m:r>
          <w:rPr>
            <w:rFonts w:ascii="Cambria Math" w:eastAsia="Times New Roman" w:hAnsi="Cambria Math" w:cs="Times New Roman"/>
            <w:color w:val="000000"/>
            <w:sz w:val="20"/>
          </w:rPr>
          <m:t>v</m:t>
        </m:r>
      </m:oMath>
      <w:r>
        <w:rPr>
          <w:sz w:val="24"/>
          <w:szCs w:val="24"/>
        </w:rPr>
        <w:t xml:space="preserve">, </w:t>
      </w:r>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oMath>
      <w:r w:rsidR="000D611F">
        <w:rPr>
          <w:sz w:val="24"/>
          <w:szCs w:val="24"/>
        </w:rPr>
        <w:t>such that:</w:t>
      </w:r>
      <m:oMath>
        <m:r>
          <m:rPr>
            <m:sty m:val="p"/>
          </m:rPr>
          <w:rPr>
            <w:rFonts w:ascii="Cambria Math" w:eastAsia="Times New Roman" w:hAnsi="Cambria Math" w:cs="Times New Roman"/>
            <w:color w:val="000000"/>
            <w:sz w:val="20"/>
          </w:rPr>
          <w:br/>
        </m:r>
      </m:oMath>
      <m:oMathPara>
        <m:oMath>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r>
            <w:rPr>
              <w:rFonts w:ascii="Cambria Math" w:eastAsia="Times New Roman" w:hAnsi="Cambria Math" w:cs="Times New Roman"/>
              <w:color w:val="000000"/>
              <w:sz w:val="20"/>
            </w:rPr>
            <m:t xml:space="preserve">+ς </m:t>
          </m:r>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r>
            <w:rPr>
              <w:rFonts w:ascii="Cambria Math" w:eastAsiaTheme="minorEastAsia" w:hAnsi="Cambria Math"/>
              <w:color w:val="000000"/>
              <w:sz w:val="20"/>
            </w:rPr>
            <m:t>,</m:t>
          </m:r>
        </m:oMath>
      </m:oMathPara>
    </w:p>
    <w:p w14:paraId="6B7A3BD9" w14:textId="391261FB" w:rsidR="00F021A7" w:rsidRDefault="00EB7D12" w:rsidP="0082481B">
      <w:pPr>
        <w:spacing w:line="360" w:lineRule="auto"/>
      </w:pPr>
      <w:r>
        <w:rPr>
          <w:sz w:val="24"/>
          <w:szCs w:val="24"/>
        </w:rPr>
        <w:t>w</w:t>
      </w:r>
      <w:r w:rsidR="00F021A7">
        <w:rPr>
          <w:sz w:val="24"/>
          <w:szCs w:val="24"/>
        </w:rPr>
        <w:t xml:space="preserve">here </w:t>
      </w:r>
      <m:oMath>
        <m:r>
          <w:rPr>
            <w:rFonts w:ascii="Cambria Math" w:eastAsia="Times New Roman" w:hAnsi="Cambria Math" w:cs="Times New Roman"/>
            <w:color w:val="000000"/>
            <w:sz w:val="20"/>
          </w:rPr>
          <m:t>ς</m:t>
        </m:r>
      </m:oMath>
      <w:r w:rsidR="00C73EFE" w:rsidRPr="00A2075E">
        <w:t xml:space="preserve"> </w:t>
      </w:r>
      <w:r w:rsidR="00F021A7" w:rsidRPr="00A2075E">
        <w:t xml:space="preserve">is the effectiveness of </w:t>
      </w:r>
      <w:r w:rsidR="00F021A7">
        <w:t xml:space="preserve">the action “new-infrastructure” in </w:t>
      </w:r>
      <w:r w:rsidR="002A1224">
        <w:t xml:space="preserve">providing system </w:t>
      </w:r>
      <m:oMath>
        <m:r>
          <w:rPr>
            <w:rFonts w:ascii="Cambria Math" w:hAnsi="Cambria Math"/>
          </w:rPr>
          <m:t>v</m:t>
        </m:r>
      </m:oMath>
      <w:r w:rsidR="002A1224">
        <w:t xml:space="preserve"> to </w:t>
      </w:r>
      <w:r w:rsidR="00F021A7">
        <w:t xml:space="preserve">the proportion of </w:t>
      </w:r>
      <w:r w:rsidR="00E70364">
        <w:t>houses</w:t>
      </w:r>
      <w:r w:rsidR="00F021A7">
        <w:t xml:space="preserve"> </w:t>
      </w:r>
      <w:r w:rsidR="002A1224">
        <w:t>that lack of coverage</w:t>
      </w:r>
      <w:r w:rsidR="00A70543">
        <w:t>,</w:t>
      </w:r>
      <w:r w:rsidR="002A1224">
        <w:t xml:space="preserve"> </w:t>
      </w:r>
      <m:oMath>
        <m:d>
          <m:dPr>
            <m:ctrlPr>
              <w:rPr>
                <w:rFonts w:ascii="Cambria Math" w:eastAsia="Times New Roman" w:hAnsi="Cambria Math" w:cs="Times New Roman"/>
                <w:i/>
                <w:color w:val="000000"/>
                <w:sz w:val="20"/>
              </w:rPr>
            </m:ctrlPr>
          </m:dPr>
          <m:e>
            <m:r>
              <w:rPr>
                <w:rFonts w:ascii="Cambria Math" w:eastAsia="Times New Roman" w:hAnsi="Cambria Math" w:cs="Times New Roman"/>
                <w:color w:val="000000"/>
                <w:sz w:val="20"/>
              </w:rPr>
              <m:t>1-</m:t>
            </m:r>
            <m:sSub>
              <m:sSubPr>
                <m:ctrlPr>
                  <w:rPr>
                    <w:rFonts w:ascii="Cambria Math" w:eastAsia="Times New Roman" w:hAnsi="Cambria Math" w:cs="Times New Roman"/>
                    <w:i/>
                    <w:color w:val="000000"/>
                    <w:sz w:val="20"/>
                  </w:rPr>
                </m:ctrlPr>
              </m:sSubPr>
              <m:e>
                <m:r>
                  <w:rPr>
                    <w:rFonts w:ascii="Cambria Math" w:eastAsia="Times New Roman" w:hAnsi="Cambria Math" w:cs="Times New Roman"/>
                    <w:color w:val="000000"/>
                    <w:sz w:val="20"/>
                  </w:rPr>
                  <m:t>η</m:t>
                </m:r>
              </m:e>
              <m:sub>
                <m:r>
                  <w:rPr>
                    <w:rFonts w:ascii="Cambria Math" w:eastAsia="Times New Roman" w:hAnsi="Cambria Math" w:cs="Times New Roman"/>
                    <w:color w:val="000000"/>
                    <w:sz w:val="20"/>
                  </w:rPr>
                  <m:t>jvt</m:t>
                </m:r>
              </m:sub>
            </m:sSub>
          </m:e>
        </m:d>
      </m:oMath>
      <w:r w:rsidR="00F021A7">
        <w:t>.</w:t>
      </w:r>
    </w:p>
    <w:p w14:paraId="5A21A7C7" w14:textId="52CDE09C" w:rsidR="00F021A7" w:rsidRDefault="00F021A7" w:rsidP="0082481B">
      <w:pPr>
        <w:spacing w:line="360" w:lineRule="auto"/>
        <w:ind w:firstLine="720"/>
      </w:pPr>
      <w:r>
        <w:t>In addition, we assumed that when the action new-infrastructure is invoke</w:t>
      </w:r>
      <w:r w:rsidR="00A70543">
        <w:t>d</w:t>
      </w:r>
      <w:r>
        <w:t xml:space="preserve">, the </w:t>
      </w:r>
      <w:r w:rsidR="00E70364">
        <w:t>w</w:t>
      </w:r>
      <w:r>
        <w:t xml:space="preserve">ells in </w:t>
      </w:r>
      <w:r w:rsidR="00A228C0">
        <w:t>neighborhood</w:t>
      </w:r>
      <w:r>
        <w:t xml:space="preserve"> </w:t>
      </w:r>
      <m:oMath>
        <m:r>
          <w:rPr>
            <w:rFonts w:ascii="Cambria Math" w:hAnsi="Cambria Math"/>
          </w:rPr>
          <m:t>j</m:t>
        </m:r>
      </m:oMath>
      <w:r w:rsidR="00E70364">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sidR="00E70364">
        <w:rPr>
          <w:rFonts w:eastAsiaTheme="minorEastAsia"/>
          <w:sz w:val="24"/>
          <w:szCs w:val="24"/>
        </w:rPr>
        <w:t>,</w:t>
      </w:r>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m:t>
            </m:r>
          </m:sub>
        </m:sSub>
        <m:r>
          <w:rPr>
            <w:rFonts w:ascii="Cambria Math" w:hAnsi="Cambria Math"/>
          </w:rPr>
          <m:t xml:space="preserve">&gt;40 </m:t>
        </m:r>
        <m:r>
          <m:rPr>
            <m:nor/>
          </m:rPr>
          <w:rPr>
            <w:rFonts w:ascii="Cambria Math" w:hAnsi="Cambria Math"/>
          </w:rPr>
          <m:t>years</m:t>
        </m:r>
      </m:oMath>
      <w:r>
        <w:t xml:space="preserve">, are replaced by new ones such that </w:t>
      </w:r>
    </w:p>
    <w:p w14:paraId="5637BC3B" w14:textId="7D657D2B" w:rsidR="00F021A7" w:rsidRPr="00E70364" w:rsidRDefault="005F1FA8" w:rsidP="0082481B">
      <w:pPr>
        <w:spacing w:line="360" w:lineRule="auto"/>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t+1</m:t>
              </m:r>
            </m:sub>
          </m:sSub>
          <m:r>
            <w:rPr>
              <w:rFonts w:ascii="Cambria Math" w:hAnsi="Cambria Math"/>
            </w:rPr>
            <m:t>=0</m:t>
          </m:r>
        </m:oMath>
      </m:oMathPara>
    </w:p>
    <w:p w14:paraId="1AE1515F" w14:textId="59F8B40E" w:rsidR="00E70364" w:rsidRPr="00A52CCA" w:rsidRDefault="00A52CCA" w:rsidP="0082481B">
      <w:pPr>
        <w:spacing w:line="360" w:lineRule="auto"/>
        <w:rPr>
          <w:sz w:val="24"/>
          <w:szCs w:val="24"/>
        </w:rPr>
      </w:pPr>
      <w:r w:rsidRPr="00A52CCA">
        <w:rPr>
          <w:sz w:val="24"/>
          <w:szCs w:val="24"/>
        </w:rPr>
        <w:t xml:space="preserve">The new well is located in the same place and inherits the same extraction rate </w:t>
      </w:r>
      <w:r w:rsidR="009A3B21">
        <w:rPr>
          <w:sz w:val="24"/>
          <w:szCs w:val="24"/>
        </w:rPr>
        <w:t>as the old one</w:t>
      </w:r>
      <w:r w:rsidRPr="00A52CCA">
        <w:rPr>
          <w:sz w:val="24"/>
          <w:szCs w:val="24"/>
        </w:rPr>
        <w:t xml:space="preserve">. </w:t>
      </w:r>
      <w:bookmarkStart w:id="27" w:name="_GoBack"/>
      <w:bookmarkEnd w:id="27"/>
    </w:p>
    <w:p w14:paraId="2D427342" w14:textId="77777777" w:rsidR="008A409B" w:rsidRDefault="008A409B" w:rsidP="008A409B"/>
    <w:p w14:paraId="613DBD0A" w14:textId="47F6C6D9" w:rsidR="00994E35" w:rsidRPr="006E043C" w:rsidRDefault="006E043C" w:rsidP="008A409B">
      <w:pPr>
        <w:pStyle w:val="Heading3"/>
      </w:pPr>
      <w:bookmarkStart w:id="28" w:name="_Toc496102969"/>
      <w:r w:rsidRPr="006E043C">
        <w:t>Water distribution</w:t>
      </w:r>
      <w:bookmarkEnd w:id="28"/>
    </w:p>
    <w:p w14:paraId="1B7EF85F" w14:textId="6F1A589D" w:rsidR="006E043C" w:rsidRDefault="006144D9" w:rsidP="0082481B">
      <w:pPr>
        <w:spacing w:line="360" w:lineRule="auto"/>
        <w:ind w:firstLine="720"/>
        <w:rPr>
          <w:rFonts w:eastAsiaTheme="minorEastAsia"/>
          <w:sz w:val="24"/>
          <w:szCs w:val="24"/>
        </w:rPr>
      </w:pPr>
      <w:r>
        <w:rPr>
          <w:sz w:val="24"/>
          <w:szCs w:val="24"/>
        </w:rPr>
        <w:t>The action w</w:t>
      </w:r>
      <w:r w:rsidR="004E60B4">
        <w:rPr>
          <w:sz w:val="24"/>
          <w:szCs w:val="24"/>
        </w:rPr>
        <w:t>ater distribution</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Q</m:t>
            </m:r>
          </m:sub>
        </m:sSub>
        <m:r>
          <w:rPr>
            <w:rFonts w:ascii="Cambria Math" w:hAnsi="Cambria Math"/>
            <w:sz w:val="24"/>
            <w:szCs w:val="24"/>
          </w:rPr>
          <m:t>,</m:t>
        </m:r>
      </m:oMath>
      <w:r w:rsidR="004E60B4">
        <w:rPr>
          <w:sz w:val="24"/>
          <w:szCs w:val="24"/>
        </w:rPr>
        <w:t xml:space="preserve"> is the action of supplying water to areas that had a disruption in the supply of water by the system pipes,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4E60B4">
        <w:rPr>
          <w:sz w:val="24"/>
          <w:szCs w:val="24"/>
        </w:rPr>
        <w:t xml:space="preserve">. When the water distribution procedure is invoked, a set of </w:t>
      </w:r>
      <w:r w:rsidR="00A228C0">
        <w:rPr>
          <w:sz w:val="24"/>
          <w:szCs w:val="24"/>
        </w:rPr>
        <w:t>neighborhood</w:t>
      </w:r>
      <w:r w:rsidR="004E60B4">
        <w:rPr>
          <w:sz w:val="24"/>
          <w:szCs w:val="24"/>
        </w:rPr>
        <w:t xml:space="preserve">s, defined by the site selection procedure and the budget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4E60B4">
        <w:rPr>
          <w:sz w:val="24"/>
          <w:szCs w:val="24"/>
        </w:rPr>
        <w:t>, are scheduled to receive w</w:t>
      </w:r>
      <w:r w:rsidR="0060571E">
        <w:rPr>
          <w:sz w:val="24"/>
          <w:szCs w:val="24"/>
        </w:rPr>
        <w:t xml:space="preserve">ater by system </w:t>
      </w:r>
      <w:r>
        <w:rPr>
          <w:sz w:val="24"/>
          <w:szCs w:val="24"/>
        </w:rPr>
        <w:t>of “</w:t>
      </w:r>
      <w:r w:rsidR="0060571E">
        <w:rPr>
          <w:sz w:val="24"/>
          <w:szCs w:val="24"/>
        </w:rPr>
        <w:t>truck</w:t>
      </w:r>
      <w:r>
        <w:rPr>
          <w:sz w:val="24"/>
          <w:szCs w:val="24"/>
        </w:rPr>
        <w:t>s”</w:t>
      </w:r>
      <w:r w:rsidR="0060571E">
        <w:rPr>
          <w:sz w:val="24"/>
          <w:szCs w:val="24"/>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60571E">
        <w:rPr>
          <w:sz w:val="24"/>
          <w:szCs w:val="24"/>
        </w:rPr>
        <w:t xml:space="preserve">, such that the days </w:t>
      </w:r>
      <w:r w:rsidR="004E60B4">
        <w:rPr>
          <w:sz w:val="24"/>
          <w:szCs w:val="24"/>
        </w:rPr>
        <w:t xml:space="preserve">with </w:t>
      </w:r>
      <w:r w:rsidR="0060571E">
        <w:rPr>
          <w:sz w:val="24"/>
          <w:szCs w:val="24"/>
        </w:rPr>
        <w:t>water delivered by trucks,</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jQt</m:t>
            </m:r>
          </m:sub>
        </m:sSub>
      </m:oMath>
      <w:r w:rsidR="0060571E">
        <w:rPr>
          <w:rFonts w:eastAsiaTheme="minorEastAsia"/>
          <w:sz w:val="24"/>
          <w:szCs w:val="24"/>
        </w:rPr>
        <w:t>, is formally defined as</w:t>
      </w:r>
    </w:p>
    <w:p w14:paraId="5844DE61" w14:textId="4F8B0333" w:rsidR="0060571E" w:rsidRDefault="005F1FA8" w:rsidP="0082481B">
      <w:pPr>
        <w:spacing w:line="360" w:lineRule="auto"/>
        <w:rPr>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eastAsiaTheme="minorEastAsia" w:hAnsi="Cambria Math"/>
                  <w:sz w:val="24"/>
                  <w:szCs w:val="24"/>
                </w:rPr>
                <m:t>t</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d>
                    <m:dPr>
                      <m:ctrlPr>
                        <w:rPr>
                          <w:rFonts w:ascii="Cambria Math" w:hAnsi="Cambria Math"/>
                          <w:i/>
                          <w:sz w:val="24"/>
                          <w:szCs w:val="24"/>
                        </w:rPr>
                      </m:ctrlPr>
                    </m:dPr>
                    <m:e>
                      <m:r>
                        <w:rPr>
                          <w:rFonts w:ascii="Cambria Math" w:hAnsi="Cambria Math"/>
                          <w:sz w:val="24"/>
                          <w:szCs w:val="24"/>
                        </w:rPr>
                        <m:t>7-</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jPt</m:t>
                          </m:r>
                        </m:sub>
                      </m:sSub>
                    </m:e>
                  </m:d>
                  <m:r>
                    <w:rPr>
                      <w:rFonts w:ascii="Cambria Math" w:hAnsi="Cambria Math"/>
                      <w:sz w:val="24"/>
                      <w:szCs w:val="24"/>
                    </w:rPr>
                    <m:t>,  &amp;</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e>
                <m:e>
                  <m:r>
                    <w:rPr>
                      <w:rFonts w:ascii="Cambria Math" w:hAnsi="Cambria Math"/>
                      <w:sz w:val="24"/>
                      <w:szCs w:val="24"/>
                    </w:rPr>
                    <m:t xml:space="preserve">0,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=0</m:t>
                  </m:r>
                </m:e>
              </m:eqArr>
            </m:e>
          </m:d>
        </m:oMath>
      </m:oMathPara>
    </w:p>
    <w:p w14:paraId="681B0133" w14:textId="2306A674" w:rsidR="004E60B4" w:rsidRPr="004E60B4" w:rsidRDefault="004E60B4" w:rsidP="0082481B">
      <w:pPr>
        <w:spacing w:line="360" w:lineRule="auto"/>
        <w:rPr>
          <w:sz w:val="24"/>
          <w:szCs w:val="24"/>
        </w:rPr>
      </w:pPr>
      <w:r w:rsidRPr="004E60B4">
        <w:rPr>
          <w:sz w:val="24"/>
          <w:szCs w:val="24"/>
        </w:rPr>
        <w:t>Thus</w:t>
      </w:r>
      <w:r>
        <w:rPr>
          <w:sz w:val="24"/>
          <w:szCs w:val="24"/>
        </w:rPr>
        <w:t>,</w:t>
      </w:r>
      <w:r w:rsidRPr="004E60B4">
        <w:rPr>
          <w:sz w:val="24"/>
          <w:szCs w:val="24"/>
        </w:rPr>
        <w:t xml:space="preserve"> when </w:t>
      </w:r>
      <w:r w:rsidR="00585FF0">
        <w:rPr>
          <w:sz w:val="24"/>
          <w:szCs w:val="24"/>
        </w:rPr>
        <w:t xml:space="preserve">the action </w:t>
      </w:r>
      <w:r w:rsidRPr="004E60B4">
        <w:rPr>
          <w:sz w:val="24"/>
          <w:szCs w:val="24"/>
        </w:rPr>
        <w:t xml:space="preserve">water </w:t>
      </w:r>
      <w:r>
        <w:rPr>
          <w:sz w:val="24"/>
          <w:szCs w:val="24"/>
        </w:rPr>
        <w:t>distribution</w:t>
      </w:r>
      <w:r w:rsidR="00585FF0">
        <w:rPr>
          <w:sz w:val="24"/>
          <w:szCs w:val="24"/>
        </w:rPr>
        <w:t>,</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sidR="00585FF0">
        <w:rPr>
          <w:sz w:val="24"/>
          <w:szCs w:val="24"/>
        </w:rPr>
        <w:t>,</w:t>
      </w:r>
      <w:r>
        <w:rPr>
          <w:sz w:val="24"/>
          <w:szCs w:val="24"/>
        </w:rPr>
        <w:t xml:space="preserve"> is taken</w:t>
      </w:r>
      <w:r w:rsidR="00031B1B">
        <w:rPr>
          <w:sz w:val="24"/>
          <w:szCs w:val="24"/>
        </w:rPr>
        <w:t xml:space="preserve"> in a </w:t>
      </w:r>
      <w:r w:rsidR="00A228C0">
        <w:rPr>
          <w:sz w:val="24"/>
          <w:szCs w:val="24"/>
        </w:rPr>
        <w:t>neighborhood</w:t>
      </w:r>
      <w:r>
        <w:rPr>
          <w:sz w:val="24"/>
          <w:szCs w:val="24"/>
        </w:rPr>
        <w:t xml:space="preserve">, that is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sz w:val="24"/>
                <w:szCs w:val="24"/>
              </w:rPr>
              <m:t>t</m:t>
            </m:r>
          </m:sub>
          <m:sup>
            <m:sSub>
              <m:sSubPr>
                <m:ctrlPr>
                  <w:rPr>
                    <w:rFonts w:ascii="Cambria Math" w:hAnsi="Cambria Math"/>
                    <w:i/>
                  </w:rPr>
                </m:ctrlPr>
              </m:sSubPr>
              <m:e>
                <m:r>
                  <w:rPr>
                    <w:rFonts w:ascii="Cambria Math" w:hAnsi="Cambria Math"/>
                  </w:rPr>
                  <m:t>k</m:t>
                </m:r>
              </m:e>
              <m:sub>
                <m:r>
                  <w:rPr>
                    <w:rFonts w:ascii="Cambria Math" w:hAnsi="Cambria Math"/>
                  </w:rPr>
                  <m:t>W</m:t>
                </m:r>
              </m:sub>
            </m:sSub>
          </m:sup>
        </m:sSubSup>
        <m:r>
          <w:rPr>
            <w:rFonts w:ascii="Cambria Math" w:hAnsi="Cambria Math"/>
            <w:sz w:val="24"/>
            <w:szCs w:val="24"/>
          </w:rPr>
          <m:t>=1</m:t>
        </m:r>
      </m:oMath>
      <w:r>
        <w:rPr>
          <w:rFonts w:eastAsiaTheme="minorEastAsia"/>
          <w:sz w:val="24"/>
          <w:szCs w:val="24"/>
        </w:rPr>
        <w:t xml:space="preserve">, </w:t>
      </w:r>
      <w:r w:rsidRPr="004E60B4">
        <w:rPr>
          <w:sz w:val="24"/>
          <w:szCs w:val="24"/>
        </w:rPr>
        <w:t xml:space="preserve">the number of days water </w:t>
      </w:r>
      <w:r>
        <w:rPr>
          <w:sz w:val="24"/>
          <w:szCs w:val="24"/>
        </w:rPr>
        <w:t xml:space="preserve">was </w:t>
      </w:r>
      <w:r w:rsidRPr="004E60B4">
        <w:rPr>
          <w:sz w:val="24"/>
          <w:szCs w:val="24"/>
        </w:rPr>
        <w:t>delive</w:t>
      </w:r>
      <w:r>
        <w:rPr>
          <w:sz w:val="24"/>
          <w:szCs w:val="24"/>
        </w:rPr>
        <w:t>re</w:t>
      </w:r>
      <w:r w:rsidRPr="004E60B4">
        <w:rPr>
          <w:sz w:val="24"/>
          <w:szCs w:val="24"/>
        </w:rPr>
        <w:t xml:space="preserve">d by trucks is </w:t>
      </w:r>
      <w:r>
        <w:rPr>
          <w:sz w:val="24"/>
          <w:szCs w:val="24"/>
        </w:rPr>
        <w:t xml:space="preserve">set to </w:t>
      </w:r>
      <w:r w:rsidRPr="004E60B4">
        <w:rPr>
          <w:sz w:val="24"/>
          <w:szCs w:val="24"/>
        </w:rPr>
        <w:t xml:space="preserve">the </w:t>
      </w:r>
      <w:r>
        <w:rPr>
          <w:sz w:val="24"/>
          <w:szCs w:val="24"/>
        </w:rPr>
        <w:t>difference</w:t>
      </w:r>
      <w:r w:rsidRPr="004E60B4">
        <w:rPr>
          <w:sz w:val="24"/>
          <w:szCs w:val="24"/>
        </w:rPr>
        <w:t xml:space="preserve"> between the days with water by pipes and the max number of days in a week (7).</w:t>
      </w:r>
    </w:p>
    <w:p w14:paraId="6E81483E" w14:textId="77777777" w:rsidR="00945E43" w:rsidRDefault="00945E43" w:rsidP="0082481B">
      <w:pPr>
        <w:spacing w:line="360" w:lineRule="auto"/>
        <w:rPr>
          <w:b/>
          <w:sz w:val="24"/>
          <w:szCs w:val="24"/>
        </w:rPr>
      </w:pPr>
    </w:p>
    <w:p w14:paraId="78614DE8" w14:textId="24599391" w:rsidR="006E043C" w:rsidRPr="006E043C" w:rsidRDefault="006E043C" w:rsidP="008A409B">
      <w:pPr>
        <w:pStyle w:val="Heading3"/>
      </w:pPr>
      <w:bookmarkStart w:id="29" w:name="_Toc496102970"/>
      <w:r w:rsidRPr="006E043C">
        <w:t>Water extraction</w:t>
      </w:r>
      <w:bookmarkEnd w:id="29"/>
    </w:p>
    <w:p w14:paraId="759B8A46" w14:textId="48FCA740" w:rsidR="007A0544" w:rsidRDefault="007A0544" w:rsidP="0082481B">
      <w:pPr>
        <w:spacing w:line="360" w:lineRule="auto"/>
        <w:ind w:firstLine="720"/>
        <w:rPr>
          <w:rFonts w:eastAsiaTheme="minorEastAsia"/>
          <w:sz w:val="24"/>
          <w:szCs w:val="24"/>
        </w:rPr>
      </w:pPr>
      <w:r w:rsidRPr="007A0544">
        <w:rPr>
          <w:sz w:val="24"/>
          <w:szCs w:val="24"/>
        </w:rPr>
        <w:t xml:space="preserve">The action water extraction,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oMath>
      <w:r w:rsidRPr="007A0544">
        <w:rPr>
          <w:sz w:val="24"/>
          <w:szCs w:val="24"/>
        </w:rPr>
        <w:t>, represent</w:t>
      </w:r>
      <w:r>
        <w:rPr>
          <w:sz w:val="24"/>
          <w:szCs w:val="24"/>
        </w:rPr>
        <w:t>s</w:t>
      </w:r>
      <w:r w:rsidRPr="007A0544">
        <w:rPr>
          <w:sz w:val="24"/>
          <w:szCs w:val="24"/>
        </w:rPr>
        <w:t xml:space="preserve"> the </w:t>
      </w:r>
      <w:r w:rsidR="006144D9">
        <w:rPr>
          <w:sz w:val="24"/>
          <w:szCs w:val="24"/>
        </w:rPr>
        <w:t xml:space="preserve">yearly </w:t>
      </w:r>
      <w:r w:rsidRPr="007A0544">
        <w:rPr>
          <w:sz w:val="24"/>
          <w:szCs w:val="24"/>
        </w:rPr>
        <w:t xml:space="preserve">increment in </w:t>
      </w:r>
      <w:r>
        <w:rPr>
          <w:sz w:val="24"/>
          <w:szCs w:val="24"/>
        </w:rPr>
        <w:t xml:space="preserve">the </w:t>
      </w:r>
      <w:r w:rsidR="006144D9">
        <w:rPr>
          <w:sz w:val="24"/>
          <w:szCs w:val="24"/>
        </w:rPr>
        <w:t xml:space="preserve">system </w:t>
      </w:r>
      <w:r w:rsidRPr="007A0544">
        <w:rPr>
          <w:sz w:val="24"/>
          <w:szCs w:val="24"/>
        </w:rPr>
        <w:t>of well</w:t>
      </w:r>
      <w:r w:rsidR="006144D9">
        <w:rPr>
          <w:sz w:val="24"/>
          <w:szCs w:val="24"/>
        </w:rPr>
        <w:t xml:space="preserve">s, </w:t>
      </w:r>
      <m:oMath>
        <m:r>
          <w:rPr>
            <w:rFonts w:ascii="Cambria Math" w:hAnsi="Cambria Math"/>
            <w:sz w:val="24"/>
            <w:szCs w:val="24"/>
          </w:rPr>
          <m:t>E</m:t>
        </m:r>
      </m:oMath>
      <w:r>
        <w:rPr>
          <w:sz w:val="24"/>
          <w:szCs w:val="24"/>
        </w:rPr>
        <w:t>.</w:t>
      </w:r>
      <w:r w:rsidR="006144D9">
        <w:rPr>
          <w:sz w:val="24"/>
          <w:szCs w:val="24"/>
        </w:rPr>
        <w:t xml:space="preserve"> We assume that in each year </w:t>
      </w:r>
      <w:r w:rsidR="00A228C0">
        <w:rPr>
          <w:sz w:val="24"/>
          <w:szCs w:val="24"/>
        </w:rPr>
        <w:t>neighborhood</w:t>
      </w:r>
      <w:r w:rsidR="006144D9">
        <w:rPr>
          <w:sz w:val="24"/>
          <w:szCs w:val="24"/>
        </w:rPr>
        <w:t xml:space="preserve">s can receive a new well. Thus when the procedure water extraction in invoked, the number of wells per </w:t>
      </w:r>
      <w:r w:rsidR="00A228C0">
        <w:rPr>
          <w:sz w:val="24"/>
          <w:szCs w:val="24"/>
        </w:rPr>
        <w:t>neighborhood</w:t>
      </w:r>
      <w:r w:rsidR="00560413">
        <w:rPr>
          <w:sz w:val="24"/>
          <w:szCs w:val="24"/>
        </w:rPr>
        <w:t>,</w:t>
      </w:r>
      <w:r w:rsidR="006144D9">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sidR="006144D9">
        <w:rPr>
          <w:rFonts w:eastAsiaTheme="minorEastAsia"/>
          <w:sz w:val="24"/>
          <w:szCs w:val="24"/>
        </w:rPr>
        <w:t>, increases according to:</w:t>
      </w:r>
    </w:p>
    <w:p w14:paraId="67BF4E78" w14:textId="4526F9EA" w:rsidR="006144D9" w:rsidRDefault="005F1FA8" w:rsidP="0082481B">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r>
            <w:rPr>
              <w:rFonts w:ascii="Cambria Math" w:hAnsi="Cambria Math"/>
              <w:sz w:val="24"/>
              <w:szCs w:val="24"/>
            </w:rPr>
            <m:t>+1</m:t>
          </m:r>
          <m:r>
            <w:rPr>
              <w:rFonts w:ascii="Cambria Math" w:eastAsiaTheme="minorEastAsia" w:hAnsi="Cambria Math"/>
              <w:sz w:val="24"/>
              <w:szCs w:val="24"/>
            </w:rPr>
            <m:t xml:space="preserve"> </m:t>
          </m:r>
          <m:r>
            <m:rPr>
              <m:nor/>
            </m:rPr>
            <w:rPr>
              <w:rFonts w:ascii="Cambria Math" w:eastAsiaTheme="minorEastAsia" w:hAnsi="Cambria Math"/>
              <w:sz w:val="24"/>
              <w:szCs w:val="24"/>
            </w:rPr>
            <m:t>if</m:t>
          </m:r>
          <m:r>
            <w:rPr>
              <w:rFonts w:ascii="Cambria Math" w:eastAsiaTheme="minorEastAsia"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E</m:t>
                  </m:r>
                </m:sub>
              </m:sSub>
            </m:sup>
          </m:sSubSup>
          <m:r>
            <w:rPr>
              <w:rFonts w:ascii="Cambria Math" w:hAnsi="Cambria Math"/>
              <w:sz w:val="24"/>
              <w:szCs w:val="24"/>
            </w:rPr>
            <m:t>=1</m:t>
          </m:r>
        </m:oMath>
      </m:oMathPara>
    </w:p>
    <w:p w14:paraId="7FBE33D8" w14:textId="73383D0D" w:rsidR="003F4BDC" w:rsidRDefault="003F4BDC" w:rsidP="0082481B">
      <w:pPr>
        <w:spacing w:line="360" w:lineRule="auto"/>
        <w:rPr>
          <w:rFonts w:eastAsiaTheme="minorEastAsia"/>
          <w:sz w:val="24"/>
          <w:szCs w:val="24"/>
        </w:rPr>
      </w:pPr>
      <w:r>
        <w:rPr>
          <w:sz w:val="24"/>
          <w:szCs w:val="24"/>
        </w:rPr>
        <w:t xml:space="preserve">Subsequently, </w:t>
      </w:r>
      <w:r>
        <w:t xml:space="preserve">the subsidence rate,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rPr>
        <w:t>,</w:t>
      </w:r>
      <w:r>
        <w:t xml:space="preserve"> is influenced by water extraction pressure. This is implemented by assuming that the rate of subsidence</w:t>
      </w:r>
      <w:r w:rsidR="007F066E">
        <w:t>,</w:t>
      </w:r>
      <w:r>
        <w:t xml:space="preserve"> </w:t>
      </w:r>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oMath>
      <w:r>
        <w:rPr>
          <w:rFonts w:eastAsiaTheme="minorEastAsia"/>
          <w:sz w:val="24"/>
          <w:szCs w:val="24"/>
        </w:rPr>
        <w:t>, changes over time with:</w:t>
      </w:r>
    </w:p>
    <w:p w14:paraId="6C694741" w14:textId="025BAE60" w:rsidR="003F4BDC" w:rsidRDefault="005F1FA8" w:rsidP="0082481B">
      <w:pPr>
        <w:spacing w:line="360" w:lineRule="auto"/>
        <w:jc w:val="center"/>
      </w:pPr>
      <m:oMathPara>
        <m:oMath>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r>
            <w:rPr>
              <w:rFonts w:ascii="Cambria Math" w:hAnsi="Cambria Math"/>
              <w:sz w:val="24"/>
              <w:szCs w:val="24"/>
            </w:rPr>
            <m:t>=</m:t>
          </m:r>
          <m:sSub>
            <m:sSubPr>
              <m:ctrlPr>
                <w:rPr>
                  <w:rFonts w:ascii="Cambria Math" w:hAnsi="Cambria Math"/>
                </w:rPr>
              </m:ctrlPr>
            </m:sSubPr>
            <m:e>
              <m:r>
                <w:rPr>
                  <w:rFonts w:ascii="Cambria Math" w:hAnsi="Cambria Math"/>
                  <w:sz w:val="24"/>
                  <w:szCs w:val="24"/>
                </w:rPr>
                <m:t>ψ</m:t>
              </m:r>
            </m:e>
            <m:sub>
              <m:r>
                <w:rPr>
                  <w:rFonts w:ascii="Cambria Math" w:hAnsi="Cambria Math"/>
                </w:rPr>
                <m:t>jt</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Q</m:t>
                  </m:r>
                </m:e>
                <m:sub>
                  <m:r>
                    <m:rPr>
                      <m:sty m:val="p"/>
                    </m:rPr>
                    <w:rPr>
                      <w:rFonts w:ascii="Cambria Math" w:hAnsi="Cambria Math"/>
                      <w:sz w:val="24"/>
                      <w:szCs w:val="24"/>
                    </w:rPr>
                    <m:t>Ζ</m:t>
                  </m:r>
                  <m:r>
                    <w:rPr>
                      <w:rFonts w:ascii="Cambria Math" w:hAnsi="Cambria Math"/>
                      <w:sz w:val="24"/>
                      <w:szCs w:val="24"/>
                    </w:rPr>
                    <m:t>1</m:t>
                  </m:r>
                </m:sub>
              </m:sSub>
            </m:den>
          </m:f>
          <m:r>
            <w:rPr>
              <w:rFonts w:ascii="Cambria Math" w:eastAsiaTheme="minorEastAsia" w:hAnsi="Cambria Math"/>
              <w:sz w:val="24"/>
              <w:szCs w:val="24"/>
            </w:rPr>
            <m:t>,</m:t>
          </m:r>
        </m:oMath>
      </m:oMathPara>
    </w:p>
    <w:p w14:paraId="710B0E0E" w14:textId="794474B3" w:rsidR="006E043C" w:rsidRDefault="003F4BDC" w:rsidP="0082481B">
      <w:pPr>
        <w:spacing w:line="360" w:lineRule="auto"/>
        <w:rPr>
          <w:rFonts w:eastAsiaTheme="minorEastAsia"/>
          <w:sz w:val="24"/>
          <w:szCs w:val="24"/>
        </w:rPr>
      </w:pPr>
      <w:r>
        <w:rPr>
          <w:sz w:val="24"/>
          <w:szCs w:val="24"/>
        </w:rPr>
        <w:t>where</w:t>
      </w:r>
      <w:r w:rsidR="007A0544" w:rsidRPr="007A0544">
        <w:rPr>
          <w:sz w:val="24"/>
          <w:szCs w:val="24"/>
        </w:rPr>
        <w:t xml:space="preserv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oMath>
      <w:r w:rsidR="00280FE9">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Z1</m:t>
            </m:r>
          </m:sub>
        </m:sSub>
      </m:oMath>
      <w:r w:rsidR="00280FE9">
        <w:rPr>
          <w:rFonts w:eastAsiaTheme="minorEastAsia"/>
          <w:sz w:val="24"/>
          <w:szCs w:val="24"/>
        </w:rPr>
        <w:t>are</w:t>
      </w:r>
      <w:r>
        <w:rPr>
          <w:rFonts w:eastAsiaTheme="minorEastAsia"/>
          <w:sz w:val="24"/>
          <w:szCs w:val="24"/>
        </w:rPr>
        <w:t xml:space="preserve"> the total number of wells inside aquifer </w:t>
      </w:r>
      <m:oMath>
        <m:r>
          <m:rPr>
            <m:sty m:val="p"/>
          </m:rPr>
          <w:rPr>
            <w:rFonts w:ascii="Cambria Math" w:hAnsi="Cambria Math"/>
            <w:sz w:val="24"/>
            <w:szCs w:val="24"/>
          </w:rPr>
          <m:t>Ζ</m:t>
        </m:r>
      </m:oMath>
      <w:r>
        <w:rPr>
          <w:rFonts w:eastAsiaTheme="minorEastAsia"/>
          <w:sz w:val="24"/>
          <w:szCs w:val="24"/>
        </w:rPr>
        <w:t xml:space="preserve">, </w:t>
      </w:r>
      <w:r w:rsidR="00280FE9">
        <w:rPr>
          <w:rFonts w:eastAsiaTheme="minorEastAsia"/>
          <w:sz w:val="24"/>
          <w:szCs w:val="24"/>
        </w:rPr>
        <w:t xml:space="preserve">at </w:t>
      </w:r>
      <w:r>
        <w:rPr>
          <w:rFonts w:eastAsiaTheme="minorEastAsia"/>
          <w:sz w:val="24"/>
          <w:szCs w:val="24"/>
        </w:rPr>
        <w:t xml:space="preserve">time </w:t>
      </w:r>
      <m:oMath>
        <m:r>
          <w:rPr>
            <w:rFonts w:ascii="Cambria Math" w:hAnsi="Cambria Math"/>
            <w:sz w:val="24"/>
            <w:szCs w:val="24"/>
          </w:rPr>
          <m:t>t</m:t>
        </m:r>
      </m:oMath>
      <w:r w:rsidR="00280FE9">
        <w:rPr>
          <w:rFonts w:eastAsiaTheme="minorEastAsia"/>
          <w:sz w:val="24"/>
          <w:szCs w:val="24"/>
        </w:rPr>
        <w:t xml:space="preserve">, and time 1 </w:t>
      </w:r>
      <w:r w:rsidR="007F066E">
        <w:rPr>
          <w:rFonts w:eastAsiaTheme="minorEastAsia"/>
          <w:sz w:val="24"/>
          <w:szCs w:val="24"/>
        </w:rPr>
        <w:t>respectively,</w:t>
      </w:r>
      <w:r w:rsidR="00280FE9">
        <w:rPr>
          <w:rFonts w:eastAsiaTheme="minorEastAsia"/>
          <w:sz w:val="24"/>
          <w:szCs w:val="24"/>
        </w:rPr>
        <w:t xml:space="preserve"> and are formally calculated using:</w:t>
      </w:r>
    </w:p>
    <w:p w14:paraId="56DAE2A1" w14:textId="123D3C3F" w:rsidR="00FD489D" w:rsidRDefault="005F1FA8" w:rsidP="0082481B">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Zt</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 xml:space="preserve">∀ j :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r>
                <w:rPr>
                  <w:rFonts w:ascii="Cambria Math" w:hAnsi="Cambria Math"/>
                  <w:sz w:val="24"/>
                  <w:szCs w:val="24"/>
                </w:rPr>
                <m:t xml:space="preserve"> ∈ </m:t>
              </m:r>
              <m:r>
                <m:rPr>
                  <m:sty m:val="p"/>
                </m:rPr>
                <w:rPr>
                  <w:rFonts w:ascii="Cambria Math" w:hAnsi="Cambria Math"/>
                  <w:sz w:val="24"/>
                  <w:szCs w:val="24"/>
                </w:rPr>
                <m:t>Ζ</m:t>
              </m:r>
            </m:sub>
            <m:sup/>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e>
          </m:nary>
        </m:oMath>
      </m:oMathPara>
    </w:p>
    <w:p w14:paraId="489926EB" w14:textId="0A6B8BAE" w:rsidR="004B7932" w:rsidRPr="00C415D8" w:rsidRDefault="00280FE9" w:rsidP="00C415D8">
      <w:pPr>
        <w:spacing w:line="360" w:lineRule="auto"/>
        <w:rPr>
          <w:rFonts w:eastAsiaTheme="minorEastAsia"/>
          <w:sz w:val="24"/>
          <w:szCs w:val="24"/>
        </w:rPr>
      </w:pPr>
      <w:r>
        <w:rPr>
          <w:rFonts w:eastAsiaTheme="minorEastAsia"/>
          <w:sz w:val="24"/>
          <w:szCs w:val="24"/>
        </w:rPr>
        <w:t xml:space="preserve">Where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jt</m:t>
            </m:r>
          </m:sub>
        </m:sSub>
      </m:oMath>
      <w:r>
        <w:rPr>
          <w:rFonts w:eastAsiaTheme="minorEastAsia"/>
          <w:sz w:val="24"/>
          <w:szCs w:val="24"/>
        </w:rPr>
        <w:t xml:space="preserve">, is the number of wells in </w:t>
      </w:r>
      <w:r w:rsidR="00A228C0">
        <w:rPr>
          <w:rFonts w:eastAsiaTheme="minorEastAsia"/>
          <w:sz w:val="24"/>
          <w:szCs w:val="24"/>
        </w:rPr>
        <w:t>neighborhood</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at time </w:t>
      </w:r>
      <m:oMath>
        <m:r>
          <w:rPr>
            <w:rFonts w:ascii="Cambria Math" w:hAnsi="Cambria Math"/>
            <w:sz w:val="24"/>
            <w:szCs w:val="24"/>
          </w:rPr>
          <m:t>t</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j</m:t>
            </m:r>
          </m:sub>
        </m:sSub>
      </m:oMath>
      <w:r>
        <w:rPr>
          <w:rFonts w:eastAsiaTheme="minorEastAsia"/>
          <w:sz w:val="24"/>
          <w:szCs w:val="24"/>
        </w:rPr>
        <w:t xml:space="preserve"> identifies the aquifer in which the </w:t>
      </w:r>
      <w:r w:rsidR="00A228C0">
        <w:rPr>
          <w:rFonts w:eastAsiaTheme="minorEastAsia"/>
          <w:sz w:val="24"/>
          <w:szCs w:val="24"/>
        </w:rPr>
        <w:t>neighborhood</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belongs to.</w:t>
      </w:r>
    </w:p>
    <w:p w14:paraId="3676DB51" w14:textId="77777777" w:rsidR="004B7932" w:rsidRPr="005128F4" w:rsidRDefault="004B7932" w:rsidP="004B7932">
      <w:pPr>
        <w:spacing w:line="360" w:lineRule="auto"/>
        <w:ind w:firstLine="720"/>
      </w:pPr>
    </w:p>
    <w:p w14:paraId="08C87305" w14:textId="40D5D013" w:rsidR="004B7932" w:rsidRPr="008A409B" w:rsidRDefault="004B7932" w:rsidP="005F7BBA">
      <w:pPr>
        <w:pStyle w:val="Heading2"/>
      </w:pPr>
      <w:bookmarkStart w:id="30" w:name="_Toc496102971"/>
      <w:r w:rsidRPr="008A409B">
        <w:t>Resident actions</w:t>
      </w:r>
      <w:bookmarkEnd w:id="30"/>
    </w:p>
    <w:p w14:paraId="659C39C0" w14:textId="28A2B566" w:rsidR="00BD5B65" w:rsidRDefault="00BD5B65" w:rsidP="00BD5B65">
      <w:r>
        <w:t>Residents invoke actions that influence the local infrastructure of the neighborhood or change the socio-political landscape by protesting.</w:t>
      </w:r>
    </w:p>
    <w:p w14:paraId="0515E46C" w14:textId="77777777" w:rsidR="00BD5B65" w:rsidRPr="00BD5B65" w:rsidRDefault="00BD5B65" w:rsidP="00BD5B65"/>
    <w:p w14:paraId="0CF129F6" w14:textId="77777777" w:rsidR="004B7932" w:rsidRDefault="004B7932" w:rsidP="008A409B">
      <w:pPr>
        <w:pStyle w:val="Heading3"/>
      </w:pPr>
      <w:bookmarkStart w:id="31" w:name="_Toc496102972"/>
      <w:r>
        <w:t>House modification</w:t>
      </w:r>
      <w:bookmarkEnd w:id="31"/>
    </w:p>
    <w:p w14:paraId="1AE37D1D" w14:textId="77777777" w:rsidR="004B7932" w:rsidRDefault="004B7932" w:rsidP="004B7932">
      <w:pPr>
        <w:rPr>
          <w:rFonts w:eastAsiaTheme="minorEastAsia"/>
        </w:rPr>
      </w:pPr>
      <w:r>
        <w:t xml:space="preserve">House modifications influence the sensitivity of the house to suffer hazard events. We define the sensitivity of the house as the modulation of the perception of the magnitude of hazards. We assumed also that modifications are cumulative, but it saturates, meaning that there is a limit to adaptation and a rate at which these changes influence the sensitivity. Formally we assume that sensitivity </w:t>
      </w:r>
      <m:oMath>
        <m:r>
          <w:rPr>
            <w:rFonts w:ascii="Cambria Math" w:hAnsi="Cambria Math"/>
          </w:rPr>
          <m:t>S</m:t>
        </m:r>
      </m:oMath>
      <w:r>
        <w:rPr>
          <w:rFonts w:eastAsiaTheme="minorEastAsia"/>
        </w:rPr>
        <w:t xml:space="preserve"> is defined by</w:t>
      </w:r>
    </w:p>
    <w:p w14:paraId="24438499" w14:textId="77777777" w:rsidR="004B7932" w:rsidRPr="00FD23B2" w:rsidRDefault="005F1FA8" w:rsidP="004B7932">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ℇ</m:t>
              </m:r>
            </m:sub>
          </m:sSub>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jtR</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num>
            <m:den>
              <m:sSubSup>
                <m:sSubSupPr>
                  <m:ctrlPr>
                    <w:rPr>
                      <w:rFonts w:ascii="Cambria Math" w:hAnsi="Cambria Math"/>
                      <w:i/>
                    </w:rPr>
                  </m:ctrlPr>
                </m:sSubSupPr>
                <m:e>
                  <m:r>
                    <w:rPr>
                      <w:rFonts w:ascii="Cambria Math" w:hAnsi="Cambria Math"/>
                    </w:rPr>
                    <m:t>Y</m:t>
                  </m:r>
                </m:e>
                <m:sub>
                  <m:r>
                    <w:rPr>
                      <w:rFonts w:ascii="Cambria Math" w:hAnsi="Cambria Math"/>
                    </w:rPr>
                    <m:t>jtR</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+ς</m:t>
              </m:r>
            </m:den>
          </m:f>
        </m:oMath>
      </m:oMathPara>
    </w:p>
    <w:p w14:paraId="4D42AADD" w14:textId="77777777" w:rsidR="004B7932" w:rsidRDefault="004B7932" w:rsidP="004B7932">
      <w:r>
        <w:rPr>
          <w:rFonts w:eastAsiaTheme="minorEastAsia"/>
        </w:rPr>
        <w:t xml:space="preserve">Where </w:t>
      </w:r>
    </w:p>
    <w:p w14:paraId="11A1AC7E" w14:textId="77777777" w:rsidR="004B7932" w:rsidRPr="00FD23B2" w:rsidRDefault="005F1FA8" w:rsidP="004B7932">
      <w:pPr>
        <w:jc w:val="center"/>
      </w:pPr>
      <m:oMathPara>
        <m:oMath>
          <m:sSubSup>
            <m:sSubSupPr>
              <m:ctrlPr>
                <w:rPr>
                  <w:rFonts w:ascii="Cambria Math" w:hAnsi="Cambria Math"/>
                  <w:i/>
                </w:rPr>
              </m:ctrlPr>
            </m:sSubSupPr>
            <m:e>
              <m:r>
                <w:rPr>
                  <w:rFonts w:ascii="Cambria Math" w:hAnsi="Cambria Math"/>
                </w:rPr>
                <m:t>Y</m:t>
              </m:r>
            </m:e>
            <m:sub>
              <m:r>
                <w:rPr>
                  <w:rFonts w:ascii="Cambria Math" w:hAnsi="Cambria Math"/>
                </w:rPr>
                <m:t>jtR</m:t>
              </m:r>
            </m:sub>
            <m:sup>
              <m:sSub>
                <m:sSubPr>
                  <m:ctrlPr>
                    <w:rPr>
                      <w:rFonts w:ascii="Cambria Math" w:hAnsi="Cambria Math"/>
                      <w:i/>
                    </w:rPr>
                  </m:ctrlPr>
                </m:sSubPr>
                <m:e>
                  <m:r>
                    <w:rPr>
                      <w:rFonts w:ascii="Cambria Math" w:hAnsi="Cambria Math"/>
                    </w:rPr>
                    <m:t>k</m:t>
                  </m:r>
                </m:e>
                <m:sub>
                  <m:r>
                    <w:rPr>
                      <w:rFonts w:ascii="Cambria Math" w:hAnsi="Cambria Math"/>
                    </w:rPr>
                    <m:t>M</m:t>
                  </m:r>
                </m:sub>
              </m:sSub>
            </m:sup>
          </m:sSub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jvt</m:t>
                  </m:r>
                </m:sub>
                <m: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sup>
              </m:sSubSup>
            </m:e>
          </m:nary>
        </m:oMath>
      </m:oMathPara>
    </w:p>
    <w:p w14:paraId="026306D7" w14:textId="2834C8FA" w:rsidR="004B7932" w:rsidRDefault="004B7932" w:rsidP="004B7932">
      <w:pPr>
        <w:spacing w:line="360" w:lineRule="auto"/>
      </w:pPr>
      <w:r>
        <w:t xml:space="preserve"> Is the accumulated times that the action house modification was invoke by the residents of </w:t>
      </w:r>
      <w:r w:rsidR="00A228C0">
        <w:t>neighborhood</w:t>
      </w:r>
      <w:r>
        <w:t xml:space="preserve"> </w:t>
      </w:r>
      <m:oMath>
        <m:r>
          <w:rPr>
            <w:rFonts w:ascii="Cambria Math" w:hAnsi="Cambria Math"/>
          </w:rPr>
          <m:t>j</m:t>
        </m:r>
      </m:oMath>
    </w:p>
    <w:p w14:paraId="52A65A77" w14:textId="672AEC46" w:rsidR="004B7932" w:rsidRPr="007213F8" w:rsidRDefault="004B7932" w:rsidP="008A409B">
      <w:pPr>
        <w:pStyle w:val="Heading3"/>
      </w:pPr>
      <w:bookmarkStart w:id="32" w:name="_Toc496102973"/>
      <w:r>
        <w:t>Protests</w:t>
      </w:r>
      <w:bookmarkEnd w:id="32"/>
      <w:r>
        <w:t xml:space="preserve"> </w:t>
      </w:r>
    </w:p>
    <w:p w14:paraId="52E96F28" w14:textId="33EACE23" w:rsidR="004B7932" w:rsidRDefault="004B7932" w:rsidP="004B7932">
      <w:pPr>
        <w:spacing w:line="360" w:lineRule="auto"/>
        <w:ind w:firstLine="708"/>
      </w:pPr>
      <w:r>
        <w:rPr>
          <w:rFonts w:cstheme="minorHAnsi"/>
        </w:rPr>
        <w:t xml:space="preserve">When the procedure protests in a </w:t>
      </w:r>
      <w:r w:rsidR="00A228C0">
        <w:rPr>
          <w:rFonts w:cstheme="minorHAnsi"/>
        </w:rPr>
        <w:t>neighborhood</w:t>
      </w:r>
      <w:r>
        <w:rPr>
          <w:rFonts w:cstheme="minorHAnsi"/>
        </w:rPr>
        <w:t xml:space="preserve">, </w:t>
      </w:r>
      <w:r w:rsidRPr="00312FCF">
        <w:rPr>
          <w:position w:val="-14"/>
        </w:rPr>
        <w:object w:dxaOrig="460" w:dyaOrig="400" w14:anchorId="723ABE60">
          <v:shape id="_x0000_i1027" type="#_x0000_t75" style="width:23.35pt;height:19.45pt" o:ole="">
            <v:imagedata r:id="rId13" o:title=""/>
          </v:shape>
          <o:OLEObject Type="Embed" ProgID="Equation.3" ShapeID="_x0000_i1027" DrawAspect="Content" ObjectID="_1569921440" r:id="rId14"/>
        </w:object>
      </w:r>
      <w:r>
        <w:t>,</w:t>
      </w:r>
      <w:r>
        <w:rPr>
          <w:rFonts w:cstheme="minorHAnsi"/>
        </w:rPr>
        <w:t xml:space="preserve"> are triggered when the valuation of the action protest exposure</w:t>
      </w:r>
      <w:r w:rsidRPr="009F7621">
        <w:t xml:space="preserve"> </w:t>
      </w:r>
      <w:r w:rsidRPr="00EF7293">
        <w:t>to infrastructure hazards</w:t>
      </w:r>
      <w:r>
        <w:t xml:space="preserve">, the response of the water authority, and the tolerance of local inhabitants to those hazards; accordingly: </w:t>
      </w:r>
    </w:p>
    <w:p w14:paraId="605A28E5" w14:textId="18F843E1" w:rsidR="004B7932" w:rsidRDefault="005F1FA8" w:rsidP="004B7932">
      <w:pPr>
        <w:spacing w:line="360" w:lineRule="auto"/>
        <w:rPr>
          <w:rFonts w:cstheme="minorHAnsi"/>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 xml:space="preserve">1 if </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hAnsi="Cambria Math" w:cstheme="minorHAnsi"/>
                    </w:rPr>
                    <m:t>&gt;</m:t>
                  </m:r>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jt</m:t>
                      </m:r>
                    </m:sub>
                    <m:sup>
                      <m:r>
                        <w:rPr>
                          <w:rFonts w:ascii="Cambria Math" w:hAnsi="Cambria Math" w:cstheme="minorHAnsi"/>
                        </w:rPr>
                        <m:t>k</m:t>
                      </m:r>
                    </m:sup>
                  </m:sSubSup>
                  <m:r>
                    <w:rPr>
                      <w:rFonts w:ascii="Cambria Math" w:hAnsi="Cambria Math" w:cstheme="minorHAnsi"/>
                    </w:rPr>
                    <m:t xml:space="preserve"> for ∀ k ≠</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e>
                <m:e>
                  <m:r>
                    <w:rPr>
                      <w:rFonts w:ascii="Cambria Math" w:hAnsi="Cambria Math" w:cstheme="minorHAnsi"/>
                    </w:rPr>
                    <m:t xml:space="preserve">0 </m:t>
                  </m:r>
                  <m:r>
                    <m:rPr>
                      <m:nor/>
                    </m:rPr>
                    <w:rPr>
                      <w:rFonts w:ascii="Cambria Math" w:hAnsi="Cambria Math" w:cstheme="minorHAnsi"/>
                    </w:rPr>
                    <m:t>otherwise</m:t>
                  </m:r>
                </m:e>
              </m:eqArr>
            </m:e>
          </m:d>
        </m:oMath>
      </m:oMathPara>
    </w:p>
    <w:p w14:paraId="7DDFD173" w14:textId="77777777" w:rsidR="004B7932" w:rsidRDefault="004B7932" w:rsidP="004B7932">
      <w:pPr>
        <w:spacing w:line="360" w:lineRule="auto"/>
      </w:pPr>
      <w:r w:rsidRPr="006345A1">
        <w:rPr>
          <w:rFonts w:cstheme="minorHAnsi"/>
        </w:rPr>
        <w:t xml:space="preserve">where </w:t>
      </w:r>
      <m:oMath>
        <m:sSubSup>
          <m:sSubSupPr>
            <m:ctrlPr>
              <w:rPr>
                <w:rFonts w:ascii="Cambria Math" w:hAnsi="Cambria Math" w:cstheme="minorHAnsi"/>
                <w:i/>
              </w:rPr>
            </m:ctrlPr>
          </m:sSubSupPr>
          <m:e>
            <m:r>
              <w:rPr>
                <w:rFonts w:ascii="Cambria Math" w:hAnsi="Cambria Math" w:cstheme="minorHAnsi"/>
              </w:rPr>
              <m:t>d</m:t>
            </m:r>
          </m:e>
          <m:sub>
            <m:r>
              <w:rPr>
                <w:rFonts w:ascii="Cambria Math" w:hAnsi="Cambria Math" w:cstheme="minorHAnsi"/>
              </w:rPr>
              <m:t>jd</m:t>
            </m:r>
          </m:sub>
          <m:sup>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sup>
        </m:sSubSup>
        <m:r>
          <w:rPr>
            <w:rFonts w:ascii="Cambria Math" w:eastAsiaTheme="minorEastAsia" w:hAnsi="Cambria Math"/>
          </w:rPr>
          <m:t xml:space="preserve"> </m:t>
        </m:r>
      </m:oMath>
      <w:r>
        <w:t xml:space="preserve">is the distance to the ideal point related to action protest,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w:r>
        <w:rPr>
          <w:rFonts w:eastAsiaTheme="minorEastAsia"/>
        </w:rPr>
        <w:t>.</w:t>
      </w:r>
      <w:r>
        <w:t xml:space="preserve"> </w:t>
      </w:r>
    </w:p>
    <w:p w14:paraId="33E8B8F6" w14:textId="77777777" w:rsidR="00BD5B65" w:rsidRDefault="00BD5B65" w:rsidP="004B7932">
      <w:pPr>
        <w:pStyle w:val="Heading4"/>
      </w:pPr>
    </w:p>
    <w:p w14:paraId="74B72493" w14:textId="310311DD" w:rsidR="004B7932" w:rsidRDefault="004B7932" w:rsidP="008A409B">
      <w:pPr>
        <w:pStyle w:val="Heading2"/>
      </w:pPr>
      <w:bookmarkStart w:id="33" w:name="_Toc496102974"/>
      <w:r>
        <w:t>Social pressure</w:t>
      </w:r>
      <w:bookmarkEnd w:id="33"/>
      <w:r>
        <w:t xml:space="preserve"> </w:t>
      </w:r>
    </w:p>
    <w:p w14:paraId="0E731713" w14:textId="70ADC422" w:rsidR="004B7932" w:rsidRDefault="004B7932" w:rsidP="004B7932">
      <w:pPr>
        <w:spacing w:line="360" w:lineRule="auto"/>
        <w:ind w:firstLine="708"/>
      </w:pPr>
      <w:r>
        <w:rPr>
          <w:rFonts w:cstheme="minorHAnsi"/>
        </w:rPr>
        <w:t>S</w:t>
      </w:r>
      <w:r w:rsidRPr="00032F51">
        <w:rPr>
          <w:rFonts w:cstheme="minorHAnsi"/>
        </w:rPr>
        <w:t>ocial pressure</w:t>
      </w:r>
      <w:r>
        <w:rPr>
          <w:rFonts w:cstheme="minorHAnsi"/>
        </w:rPr>
        <w:t xml:space="preserv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oMath>
      <w:r>
        <w:rPr>
          <w:rFonts w:eastAsiaTheme="minorEastAsia" w:cstheme="minorHAnsi"/>
        </w:rPr>
        <w:t>,</w:t>
      </w:r>
      <w:r>
        <w:rPr>
          <w:rFonts w:cstheme="minorHAnsi"/>
        </w:rPr>
        <w:t xml:space="preserve"> is</w:t>
      </w:r>
      <w:r w:rsidRPr="00032F51">
        <w:rPr>
          <w:rFonts w:cstheme="minorHAnsi"/>
        </w:rPr>
        <w:t xml:space="preserve"> </w:t>
      </w:r>
      <w:r>
        <w:rPr>
          <w:rFonts w:cstheme="minorHAnsi"/>
        </w:rPr>
        <w:t xml:space="preserve">a measure that results from the accumulation of protests in a </w:t>
      </w:r>
      <w:r w:rsidR="00A228C0">
        <w:rPr>
          <w:rFonts w:cstheme="minorHAnsi"/>
        </w:rPr>
        <w:t>neighborhood</w:t>
      </w:r>
      <w:r>
        <w:rPr>
          <w:rFonts w:cstheme="minorHAnsi"/>
        </w:rPr>
        <w:t xml:space="preserve"> in a period of time </w:t>
      </w:r>
      <m:oMath>
        <m:r>
          <w:rPr>
            <w:rFonts w:ascii="Cambria Math" w:hAnsi="Cambria Math" w:cstheme="minorHAnsi"/>
          </w:rPr>
          <m:t>T</m:t>
        </m:r>
      </m:oMath>
      <w:r>
        <w:rPr>
          <w:rFonts w:cstheme="minorHAnsi"/>
        </w:rPr>
        <w:t xml:space="preserve">, formally: </w:t>
      </w:r>
    </w:p>
    <w:p w14:paraId="7048F5C3" w14:textId="77777777" w:rsidR="004B7932" w:rsidRDefault="005F1FA8" w:rsidP="004B7932">
      <w:pPr>
        <w:spacing w:line="360" w:lineRule="auto"/>
        <w:jc w:val="center"/>
        <w:rPr>
          <w:rFonts w:cstheme="minorHAnsi"/>
        </w:rPr>
      </w:pPr>
      <m:oMathPara>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j</m:t>
              </m:r>
              <m:r>
                <m:rPr>
                  <m:sty m:val="p"/>
                </m:rPr>
                <w:rPr>
                  <w:rFonts w:ascii="Cambria Math" w:hAnsi="Cambria Math" w:cstheme="minorHAnsi"/>
                </w:rPr>
                <m:t>Δ</m:t>
              </m:r>
              <m:r>
                <w:rPr>
                  <w:rFonts w:ascii="Cambria Math" w:hAnsi="Cambria Math" w:cstheme="minorHAnsi"/>
                </w:rPr>
                <m:t>T</m:t>
              </m:r>
            </m:sub>
          </m:sSub>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t</m:t>
              </m:r>
            </m:sub>
            <m:sup>
              <m:r>
                <w:rPr>
                  <w:rFonts w:ascii="Cambria Math" w:hAnsi="Cambria Math" w:cstheme="minorHAnsi"/>
                </w:rPr>
                <m:t>t-</m:t>
              </m:r>
              <m:r>
                <m:rPr>
                  <m:sty m:val="p"/>
                </m:rPr>
                <w:rPr>
                  <w:rFonts w:ascii="Cambria Math" w:hAnsi="Cambria Math" w:cstheme="minorHAnsi"/>
                </w:rPr>
                <m:t>Δ</m:t>
              </m:r>
              <m:r>
                <w:rPr>
                  <w:rFonts w:ascii="Cambria Math" w:hAnsi="Cambria Math" w:cstheme="minorHAnsi"/>
                </w:rPr>
                <m:t>T</m:t>
              </m:r>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r>
            <w:rPr>
              <w:rFonts w:ascii="Cambria Math" w:eastAsiaTheme="minorEastAsia" w:hAnsi="Cambria Math" w:cstheme="minorHAnsi"/>
            </w:rPr>
            <m:t>,</m:t>
          </m:r>
        </m:oMath>
      </m:oMathPara>
    </w:p>
    <w:p w14:paraId="24E12968" w14:textId="77777777" w:rsidR="007F066E" w:rsidRDefault="007F066E" w:rsidP="0082481B">
      <w:pPr>
        <w:spacing w:line="360" w:lineRule="auto"/>
        <w:rPr>
          <w:sz w:val="24"/>
          <w:szCs w:val="24"/>
        </w:rPr>
      </w:pPr>
    </w:p>
    <w:p w14:paraId="2D329C9D" w14:textId="77777777" w:rsidR="00C579C1" w:rsidRPr="007A0544" w:rsidRDefault="00C579C1" w:rsidP="0082481B">
      <w:pPr>
        <w:spacing w:line="360" w:lineRule="auto"/>
        <w:rPr>
          <w:sz w:val="24"/>
          <w:szCs w:val="24"/>
        </w:rPr>
      </w:pPr>
    </w:p>
    <w:p w14:paraId="13E810F1" w14:textId="77777777" w:rsidR="008949B0" w:rsidRPr="00BE54E3" w:rsidRDefault="008949B0" w:rsidP="00C415D8">
      <w:pPr>
        <w:pStyle w:val="Heading2"/>
      </w:pPr>
      <w:bookmarkStart w:id="34" w:name="_Toc496102975"/>
      <w:r w:rsidRPr="00BE54E3">
        <w:t>Policy scenarios</w:t>
      </w:r>
      <w:bookmarkEnd w:id="34"/>
    </w:p>
    <w:p w14:paraId="1E711454" w14:textId="463C85F5" w:rsidR="000911BE" w:rsidRDefault="000911BE" w:rsidP="0082481B">
      <w:pPr>
        <w:spacing w:line="360" w:lineRule="auto"/>
        <w:ind w:firstLine="708"/>
        <w:rPr>
          <w:sz w:val="24"/>
          <w:szCs w:val="24"/>
        </w:rPr>
      </w:pPr>
      <w:r>
        <w:rPr>
          <w:sz w:val="24"/>
          <w:szCs w:val="24"/>
        </w:rPr>
        <w:t xml:space="preserve">We define a policy scenarios as the set of parameters and variables associated to each actor’s action. These include the criteria name, the biophysical variables associated to each criteria, the set of criteria weights, the set of alternative weights, and the cutoffs of each value function. </w:t>
      </w:r>
      <w:r w:rsidR="0025146C">
        <w:rPr>
          <w:sz w:val="24"/>
          <w:szCs w:val="24"/>
        </w:rPr>
        <w:t xml:space="preserve">Currently the model </w:t>
      </w:r>
      <w:r>
        <w:rPr>
          <w:sz w:val="24"/>
          <w:szCs w:val="24"/>
        </w:rPr>
        <w:t>include</w:t>
      </w:r>
      <w:r w:rsidR="00A2702D">
        <w:rPr>
          <w:sz w:val="24"/>
          <w:szCs w:val="24"/>
        </w:rPr>
        <w:t>s</w:t>
      </w:r>
      <w:r>
        <w:rPr>
          <w:sz w:val="24"/>
          <w:szCs w:val="24"/>
        </w:rPr>
        <w:t xml:space="preserve"> the policy scenarios from the two water operators. Table # summarize the information</w:t>
      </w:r>
      <w:r w:rsidR="00A2702D">
        <w:rPr>
          <w:sz w:val="24"/>
          <w:szCs w:val="24"/>
        </w:rPr>
        <w:t>.</w:t>
      </w:r>
    </w:p>
    <w:p w14:paraId="0668CBE4" w14:textId="77777777" w:rsidR="00FE27CC" w:rsidRDefault="00FE27CC" w:rsidP="0082481B">
      <w:pPr>
        <w:spacing w:line="360" w:lineRule="auto"/>
      </w:pPr>
    </w:p>
    <w:p w14:paraId="7D62A10C" w14:textId="09AEFD4B" w:rsidR="00B46B09" w:rsidRPr="00C415D8" w:rsidRDefault="00B46B09" w:rsidP="00C415D8">
      <w:pPr>
        <w:pStyle w:val="Heading2"/>
      </w:pPr>
      <w:bookmarkStart w:id="35" w:name="_Toc496102976"/>
      <w:r w:rsidRPr="00C415D8">
        <w:t>Indicators</w:t>
      </w:r>
      <w:bookmarkEnd w:id="35"/>
      <w:r w:rsidRPr="00C415D8">
        <w:t xml:space="preserve"> </w:t>
      </w:r>
    </w:p>
    <w:p w14:paraId="635833C2" w14:textId="77777777" w:rsidR="008949B0" w:rsidRDefault="008949B0" w:rsidP="0082481B">
      <w:pPr>
        <w:spacing w:line="360" w:lineRule="auto"/>
        <w:rPr>
          <w:sz w:val="24"/>
          <w:szCs w:val="24"/>
        </w:rPr>
      </w:pPr>
      <w:r>
        <w:rPr>
          <w:sz w:val="24"/>
          <w:szCs w:val="24"/>
        </w:rPr>
        <w:t>At the end of the period of simulation, the following indicators were obtained</w:t>
      </w:r>
      <w:r w:rsidRPr="00314197">
        <w:rPr>
          <w:sz w:val="24"/>
          <w:szCs w:val="24"/>
        </w:rPr>
        <w:t xml:space="preserve">: </w:t>
      </w:r>
    </w:p>
    <w:p w14:paraId="10517E71" w14:textId="0C3F29AC" w:rsidR="008A409B" w:rsidRPr="008A409B" w:rsidRDefault="008949B0" w:rsidP="008A409B">
      <w:pPr>
        <w:pStyle w:val="Heading3"/>
      </w:pPr>
      <w:bookmarkStart w:id="36" w:name="_Toc496102977"/>
      <w:r w:rsidRPr="008A409B">
        <w:t>City-average age of infrastructure</w:t>
      </w:r>
      <w:r w:rsidR="006E043C" w:rsidRPr="008A409B">
        <w:t xml:space="preserve"> system </w:t>
      </w:r>
      <m:oMath>
        <m:r>
          <w:rPr>
            <w:rFonts w:ascii="Cambria Math" w:hAnsi="Cambria Math"/>
          </w:rPr>
          <m:t>v</m:t>
        </m:r>
      </m:oMath>
      <w:bookmarkEnd w:id="36"/>
    </w:p>
    <w:p w14:paraId="49C673B1" w14:textId="216C71BF" w:rsidR="008949B0" w:rsidRPr="008A409B" w:rsidRDefault="008949B0" w:rsidP="008A409B">
      <w:pPr>
        <w:spacing w:line="360" w:lineRule="auto"/>
        <w:rPr>
          <w:sz w:val="24"/>
          <w:szCs w:val="24"/>
        </w:rPr>
      </w:pPr>
      <w:r w:rsidRPr="008A409B">
        <w:rPr>
          <w:sz w:val="24"/>
          <w:szCs w:val="24"/>
        </w:rPr>
        <w:t xml:space="preserve">this indicator corresponds to the average age of the infrastructure in the city over the last </w:t>
      </w:r>
      <m:oMath>
        <m:r>
          <m:rPr>
            <m:sty m:val="p"/>
          </m:rPr>
          <w:rPr>
            <w:rFonts w:ascii="Cambria Math" w:hAnsi="Cambria Math"/>
            <w:sz w:val="24"/>
            <w:szCs w:val="24"/>
          </w:rPr>
          <m:t>Δ</m:t>
        </m:r>
        <m:r>
          <w:rPr>
            <w:rFonts w:ascii="Cambria Math" w:hAnsi="Cambria Math"/>
            <w:sz w:val="24"/>
            <w:szCs w:val="24"/>
          </w:rPr>
          <m:t>T</m:t>
        </m:r>
      </m:oMath>
      <w:r w:rsidR="006E043C" w:rsidRPr="008A409B">
        <w:rPr>
          <w:sz w:val="24"/>
          <w:szCs w:val="24"/>
        </w:rPr>
        <w:t xml:space="preserve"> years of</w:t>
      </w:r>
      <w:r w:rsidRPr="008A409B">
        <w:rPr>
          <w:sz w:val="24"/>
          <w:szCs w:val="24"/>
        </w:rPr>
        <w:t xml:space="preserve"> the simulation, formally,</w:t>
      </w:r>
    </w:p>
    <w:p w14:paraId="5D511B73" w14:textId="4C196CFE" w:rsidR="008949B0" w:rsidRPr="008D12C1" w:rsidRDefault="005F1FA8" w:rsidP="0082481B">
      <w:pPr>
        <w:pStyle w:val="ListParagraph"/>
        <w:spacing w:line="360" w:lineRule="auto"/>
        <w:rPr>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jvt</m:t>
                      </m:r>
                    </m:sub>
                  </m:sSub>
                </m:e>
              </m:nary>
            </m:e>
          </m:nary>
          <m:r>
            <w:rPr>
              <w:rFonts w:ascii="Cambria Math" w:hAnsi="Cambria Math"/>
              <w:sz w:val="24"/>
              <w:szCs w:val="24"/>
            </w:rPr>
            <m:t>,</m:t>
          </m:r>
        </m:oMath>
      </m:oMathPara>
    </w:p>
    <w:p w14:paraId="0B96F5EE" w14:textId="10B4FD71" w:rsidR="008949B0" w:rsidRDefault="008949B0" w:rsidP="0082481B">
      <w:pPr>
        <w:pStyle w:val="ListParagraph"/>
        <w:spacing w:line="360" w:lineRule="auto"/>
        <w:ind w:left="0"/>
        <w:rPr>
          <w:sz w:val="24"/>
          <w:szCs w:val="24"/>
        </w:rPr>
      </w:pPr>
      <w:r>
        <w:rPr>
          <w:sz w:val="24"/>
          <w:szCs w:val="24"/>
        </w:rPr>
        <w:t xml:space="preserve">where </w:t>
      </w:r>
      <m:oMath>
        <m:sSub>
          <m:sSubPr>
            <m:ctrlPr>
              <w:rPr>
                <w:rFonts w:ascii="Cambria Math" w:hAnsi="Cambria Math"/>
                <w:i/>
                <w:sz w:val="24"/>
                <w:szCs w:val="24"/>
              </w:rPr>
            </m:ctrlPr>
          </m:sSubPr>
          <m:e>
            <m:r>
              <m:rPr>
                <m:sty m:val="p"/>
              </m:rPr>
              <w:rPr>
                <w:rFonts w:ascii="Cambria Math" w:hAnsi="Cambria Math"/>
                <w:sz w:val="24"/>
                <w:szCs w:val="24"/>
              </w:rPr>
              <m:t>Γ</m:t>
            </m:r>
          </m:e>
          <m:sub>
            <m:r>
              <w:rPr>
                <w:rFonts w:ascii="Cambria Math" w:hAnsi="Cambria Math"/>
                <w:sz w:val="24"/>
                <w:szCs w:val="24"/>
              </w:rPr>
              <m:t>v</m:t>
            </m:r>
          </m:sub>
        </m:sSub>
      </m:oMath>
      <w:r w:rsidR="00C415D8">
        <w:rPr>
          <w:rFonts w:eastAsiaTheme="minorEastAsia"/>
          <w:sz w:val="24"/>
          <w:szCs w:val="24"/>
        </w:rPr>
        <w:t xml:space="preserve"> is the average age of</w:t>
      </w:r>
      <w:r w:rsidR="00294057">
        <w:rPr>
          <w:rFonts w:eastAsiaTheme="minorEastAsia"/>
          <w:sz w:val="24"/>
          <w:szCs w:val="24"/>
        </w:rPr>
        <w:t xml:space="preserve"> infrastructure system </w:t>
      </w:r>
      <m:oMath>
        <m:r>
          <w:rPr>
            <w:rFonts w:ascii="Cambria Math" w:eastAsiaTheme="minorEastAsia" w:hAnsi="Cambria Math"/>
            <w:sz w:val="24"/>
            <w:szCs w:val="24"/>
          </w:rPr>
          <m:t>v</m:t>
        </m:r>
      </m:oMath>
      <w:r>
        <w:rPr>
          <w:rFonts w:eastAsiaTheme="minorEastAsia"/>
          <w:sz w:val="24"/>
          <w:szCs w:val="24"/>
        </w:rPr>
        <w:t xml:space="preserve">, and </w:t>
      </w:r>
      <m:oMath>
        <m:r>
          <w:rPr>
            <w:rFonts w:ascii="Cambria Math" w:hAnsi="Cambria Math"/>
            <w:sz w:val="24"/>
            <w:szCs w:val="24"/>
          </w:rPr>
          <m:t>J</m:t>
        </m:r>
      </m:oMath>
      <w:r>
        <w:rPr>
          <w:rFonts w:eastAsiaTheme="minorEastAsia"/>
          <w:sz w:val="24"/>
          <w:szCs w:val="24"/>
        </w:rPr>
        <w:t xml:space="preserve"> the </w:t>
      </w:r>
      <w:r w:rsidR="00C415D8">
        <w:rPr>
          <w:rFonts w:eastAsiaTheme="minorEastAsia"/>
          <w:sz w:val="24"/>
          <w:szCs w:val="24"/>
        </w:rPr>
        <w:t xml:space="preserve">total </w:t>
      </w:r>
      <w:r>
        <w:rPr>
          <w:rFonts w:eastAsiaTheme="minorEastAsia"/>
          <w:sz w:val="24"/>
          <w:szCs w:val="24"/>
        </w:rPr>
        <w:t xml:space="preserve">number of </w:t>
      </w:r>
      <w:r w:rsidR="00A228C0">
        <w:rPr>
          <w:rFonts w:eastAsiaTheme="minorEastAsia"/>
          <w:sz w:val="24"/>
          <w:szCs w:val="24"/>
        </w:rPr>
        <w:t>neighborhood</w:t>
      </w:r>
      <w:r>
        <w:rPr>
          <w:rFonts w:eastAsiaTheme="minorEastAsia"/>
          <w:sz w:val="24"/>
          <w:szCs w:val="24"/>
        </w:rPr>
        <w:t xml:space="preserve">s in the urban landscape. </w:t>
      </w:r>
    </w:p>
    <w:p w14:paraId="7A62DC00" w14:textId="613A2782" w:rsidR="008949B0" w:rsidRDefault="008949B0" w:rsidP="0082481B">
      <w:pPr>
        <w:pStyle w:val="ListParagraph"/>
        <w:spacing w:line="360" w:lineRule="auto"/>
        <w:ind w:left="0"/>
        <w:rPr>
          <w:sz w:val="24"/>
          <w:szCs w:val="24"/>
        </w:rPr>
      </w:pPr>
    </w:p>
    <w:p w14:paraId="3D9EE289" w14:textId="77777777" w:rsidR="008949B0" w:rsidRPr="005C6357" w:rsidRDefault="008949B0" w:rsidP="0082481B">
      <w:pPr>
        <w:pStyle w:val="ListParagraph"/>
        <w:spacing w:line="360" w:lineRule="auto"/>
        <w:rPr>
          <w:sz w:val="24"/>
          <w:szCs w:val="24"/>
        </w:rPr>
      </w:pPr>
    </w:p>
    <w:p w14:paraId="2C24BCDA" w14:textId="77777777" w:rsidR="008A409B" w:rsidRDefault="008949B0" w:rsidP="008A409B">
      <w:pPr>
        <w:pStyle w:val="Heading3"/>
      </w:pPr>
      <w:bookmarkStart w:id="37" w:name="_Toc496102978"/>
      <w:r w:rsidRPr="008A409B">
        <w:lastRenderedPageBreak/>
        <w:t xml:space="preserve">The city-average exposure to flooding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00275995" w:rsidRPr="008A409B">
        <w:rPr>
          <w:rFonts w:eastAsiaTheme="minorEastAsia"/>
        </w:rPr>
        <w:t xml:space="preserve"> </w:t>
      </w:r>
      <w:r w:rsidRPr="008A409B">
        <w:t>and scarcity</w:t>
      </w:r>
      <w:r w:rsidR="00275995" w:rsidRPr="008A409B">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oMath>
      <w:r w:rsidRPr="008A409B">
        <w:t>.</w:t>
      </w:r>
      <w:bookmarkEnd w:id="37"/>
      <w:r w:rsidRPr="008A409B">
        <w:t xml:space="preserve"> </w:t>
      </w:r>
    </w:p>
    <w:p w14:paraId="13658966" w14:textId="186DC0DA" w:rsidR="008949B0" w:rsidRPr="008A409B" w:rsidRDefault="008949B0" w:rsidP="008A409B">
      <w:pPr>
        <w:spacing w:line="360" w:lineRule="auto"/>
        <w:rPr>
          <w:sz w:val="24"/>
          <w:szCs w:val="24"/>
        </w:rPr>
      </w:pPr>
      <w:r w:rsidRPr="008A409B">
        <w:rPr>
          <w:sz w:val="24"/>
          <w:szCs w:val="24"/>
        </w:rPr>
        <w:t xml:space="preserve">This indicators is calculated using </w:t>
      </w:r>
    </w:p>
    <w:p w14:paraId="3954C98C" w14:textId="4110D93F" w:rsidR="008949B0" w:rsidRPr="008D12C1" w:rsidRDefault="005F1FA8" w:rsidP="0082481B">
      <w:pPr>
        <w:pStyle w:val="ListParagraph"/>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ε</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jvt</m:t>
                      </m:r>
                    </m:sub>
                  </m:sSub>
                </m:e>
              </m:nary>
            </m:e>
          </m:nary>
        </m:oMath>
      </m:oMathPara>
    </w:p>
    <w:p w14:paraId="04C4E23F" w14:textId="3EE6A80E" w:rsidR="008949B0" w:rsidRDefault="008949B0" w:rsidP="0082481B">
      <w:pPr>
        <w:spacing w:line="360" w:lineRule="auto"/>
        <w:rPr>
          <w:rFonts w:eastAsiaTheme="minorEastAsia"/>
          <w:sz w:val="24"/>
          <w:szCs w:val="24"/>
        </w:rPr>
      </w:pPr>
      <w:r>
        <w:rPr>
          <w:sz w:val="24"/>
          <w:szCs w:val="24"/>
        </w:rPr>
        <w:t xml:space="preserve">Where </w:t>
      </w:r>
      <w:r w:rsidRPr="00971CB8">
        <w:rPr>
          <w:sz w:val="24"/>
          <w:szCs w:val="24"/>
        </w:rPr>
        <w:t xml:space="preserve"> </w:t>
      </w:r>
      <m:oMath>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jvt</m:t>
            </m:r>
          </m:sub>
        </m:sSub>
      </m:oMath>
      <w:r>
        <w:rPr>
          <w:rFonts w:eastAsiaTheme="minorEastAsia"/>
          <w:sz w:val="24"/>
          <w:szCs w:val="24"/>
        </w:rPr>
        <w:t xml:space="preserve"> is either the exposure to events of flooding or scarcity in </w:t>
      </w:r>
      <w:r w:rsidR="00A228C0">
        <w:rPr>
          <w:rFonts w:eastAsiaTheme="minorEastAsia"/>
          <w:sz w:val="24"/>
          <w:szCs w:val="24"/>
        </w:rPr>
        <w:t>neighborhood</w:t>
      </w:r>
      <w:r>
        <w:rPr>
          <w:rFonts w:eastAsiaTheme="minorEastAsia"/>
          <w:sz w:val="24"/>
          <w:szCs w:val="24"/>
        </w:rPr>
        <w:t xml:space="preserve"> </w:t>
      </w:r>
      <m:oMath>
        <m:r>
          <w:rPr>
            <w:rFonts w:ascii="Cambria Math" w:hAnsi="Cambria Math"/>
            <w:sz w:val="24"/>
            <w:szCs w:val="24"/>
          </w:rPr>
          <m:t>j</m:t>
        </m:r>
      </m:oMath>
      <w:r>
        <w:rPr>
          <w:rFonts w:eastAsiaTheme="minorEastAsia"/>
          <w:sz w:val="24"/>
          <w:szCs w:val="24"/>
        </w:rPr>
        <w:t xml:space="preserve"> </w:t>
      </w:r>
      <w:r w:rsidR="004F76E9">
        <w:rPr>
          <w:rFonts w:eastAsiaTheme="minorEastAsia"/>
          <w:sz w:val="24"/>
          <w:szCs w:val="24"/>
        </w:rPr>
        <w:t>in</w:t>
      </w:r>
      <w:r>
        <w:rPr>
          <w:rFonts w:eastAsiaTheme="minorEastAsia"/>
          <w:sz w:val="24"/>
          <w:szCs w:val="24"/>
        </w:rPr>
        <w:t xml:space="preserve"> </w:t>
      </w:r>
      <w:r w:rsidR="004F76E9">
        <w:rPr>
          <w:rFonts w:eastAsiaTheme="minorEastAsia"/>
          <w:sz w:val="24"/>
          <w:szCs w:val="24"/>
        </w:rPr>
        <w:t>year T</w:t>
      </w:r>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oMath>
      <w:r>
        <w:rPr>
          <w:rFonts w:eastAsiaTheme="minorEastAsia"/>
          <w:sz w:val="24"/>
          <w:szCs w:val="24"/>
        </w:rPr>
        <w:t xml:space="preserve"> is the final time-step of the simulation and </w:t>
      </w:r>
      <m:oMath>
        <m:r>
          <w:rPr>
            <w:rFonts w:ascii="Cambria Math" w:hAnsi="Cambria Math"/>
            <w:sz w:val="24"/>
            <w:szCs w:val="24"/>
          </w:rPr>
          <m:t>N</m:t>
        </m:r>
      </m:oMath>
      <w:r>
        <w:rPr>
          <w:rFonts w:eastAsiaTheme="minorEastAsia"/>
          <w:sz w:val="24"/>
          <w:szCs w:val="24"/>
        </w:rPr>
        <w:t xml:space="preserve"> the number of </w:t>
      </w:r>
      <w:r w:rsidR="00A228C0">
        <w:rPr>
          <w:rFonts w:eastAsiaTheme="minorEastAsia"/>
          <w:sz w:val="24"/>
          <w:szCs w:val="24"/>
        </w:rPr>
        <w:t>neighborhood</w:t>
      </w:r>
      <w:r>
        <w:rPr>
          <w:rFonts w:eastAsiaTheme="minorEastAsia"/>
          <w:sz w:val="24"/>
          <w:szCs w:val="24"/>
        </w:rPr>
        <w:t>s in the urban landscape.</w:t>
      </w:r>
    </w:p>
    <w:p w14:paraId="14E9B49B" w14:textId="77777777" w:rsidR="008A409B" w:rsidRPr="00971CB8" w:rsidRDefault="008A409B" w:rsidP="0082481B">
      <w:pPr>
        <w:spacing w:line="360" w:lineRule="auto"/>
        <w:rPr>
          <w:sz w:val="24"/>
          <w:szCs w:val="24"/>
        </w:rPr>
      </w:pPr>
    </w:p>
    <w:p w14:paraId="181E7934" w14:textId="2CAA1B65" w:rsidR="008A409B" w:rsidRDefault="008A409B" w:rsidP="008A409B">
      <w:pPr>
        <w:pStyle w:val="Heading3"/>
      </w:pPr>
      <w:bookmarkStart w:id="38" w:name="_Toc496102979"/>
      <w:r>
        <w:t>C</w:t>
      </w:r>
      <w:r w:rsidR="008949B0" w:rsidRPr="008A409B">
        <w:t>ity-average level of socio-political</w:t>
      </w:r>
      <w:r>
        <w:t xml:space="preserve"> pressure</w:t>
      </w:r>
      <w:bookmarkEnd w:id="38"/>
    </w:p>
    <w:p w14:paraId="10282AF6" w14:textId="641C881F" w:rsidR="008949B0" w:rsidRPr="008A409B" w:rsidRDefault="008949B0" w:rsidP="008A409B">
      <w:pPr>
        <w:spacing w:line="360" w:lineRule="auto"/>
        <w:rPr>
          <w:sz w:val="24"/>
          <w:szCs w:val="24"/>
        </w:rPr>
      </w:pPr>
      <w:r w:rsidRPr="008A409B">
        <w:rPr>
          <w:sz w:val="24"/>
          <w:szCs w:val="24"/>
        </w:rPr>
        <w:t xml:space="preserve">This index is calculated using the accumulated protests over the last </w:t>
      </w:r>
      <m:oMath>
        <m:r>
          <m:rPr>
            <m:sty m:val="p"/>
          </m:rPr>
          <w:rPr>
            <w:rFonts w:ascii="Cambria Math" w:hAnsi="Cambria Math"/>
            <w:sz w:val="24"/>
            <w:szCs w:val="24"/>
          </w:rPr>
          <m:t>Δt</m:t>
        </m:r>
        <m:r>
          <w:rPr>
            <w:rFonts w:ascii="Cambria Math" w:hAnsi="Cambria Math"/>
            <w:sz w:val="24"/>
            <w:szCs w:val="24"/>
          </w:rPr>
          <m:t xml:space="preserve"> </m:t>
        </m:r>
      </m:oMath>
      <w:r w:rsidRPr="008A409B">
        <w:rPr>
          <w:sz w:val="24"/>
          <w:szCs w:val="24"/>
        </w:rPr>
        <w:t xml:space="preserve">time-steps of the simulation and then divided by the total number of </w:t>
      </w:r>
      <w:r w:rsidR="00A228C0" w:rsidRPr="008A409B">
        <w:rPr>
          <w:sz w:val="24"/>
          <w:szCs w:val="24"/>
        </w:rPr>
        <w:t>neighborhood</w:t>
      </w:r>
      <w:r w:rsidRPr="008A409B">
        <w:rPr>
          <w:sz w:val="24"/>
          <w:szCs w:val="24"/>
        </w:rPr>
        <w:t>s</w:t>
      </w:r>
      <w:r w:rsidR="00B441C7" w:rsidRPr="008A409B">
        <w:rPr>
          <w:sz w:val="24"/>
          <w:szCs w:val="24"/>
        </w:rPr>
        <w:t xml:space="preserve"> </w:t>
      </w:r>
      <m:oMath>
        <m:r>
          <m:rPr>
            <m:sty m:val="p"/>
          </m:rPr>
          <w:rPr>
            <w:rFonts w:ascii="Cambria Math" w:hAnsi="Cambria Math"/>
            <w:sz w:val="24"/>
            <w:szCs w:val="24"/>
          </w:rPr>
          <m:t>J</m:t>
        </m:r>
      </m:oMath>
      <w:r w:rsidRPr="008A409B">
        <w:rPr>
          <w:sz w:val="24"/>
          <w:szCs w:val="24"/>
        </w:rPr>
        <w:t>:</w:t>
      </w:r>
    </w:p>
    <w:p w14:paraId="7004C8F3" w14:textId="262E2A92" w:rsidR="008949B0" w:rsidRPr="008D12C1" w:rsidRDefault="00294057" w:rsidP="0082481B">
      <w:pPr>
        <w:pStyle w:val="ListParagraph"/>
        <w:spacing w:line="360" w:lineRule="auto"/>
        <w:rPr>
          <w:sz w:val="24"/>
          <w:szCs w:val="24"/>
        </w:rPr>
      </w:pPr>
      <m:oMathPara>
        <m:oMath>
          <m:r>
            <m:rPr>
              <m:sty m:val="p"/>
            </m:rPr>
            <w:rPr>
              <w:rFonts w:ascii="Cambria Math" w:hAnsi="Cambria Math"/>
              <w:sz w:val="24"/>
              <w:szCs w:val="24"/>
            </w:rPr>
            <m:t>Σ</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m:rPr>
                  <m:sty m:val="p"/>
                </m:rPr>
                <w:rPr>
                  <w:rFonts w:ascii="Cambria Math" w:hAnsi="Cambria Math"/>
                  <w:sz w:val="24"/>
                  <w:szCs w:val="24"/>
                </w:rPr>
                <m:t>J</m:t>
              </m:r>
            </m:den>
          </m:f>
          <m:nary>
            <m:naryPr>
              <m:chr m:val="∑"/>
              <m:limLoc m:val="undOvr"/>
              <m:ctrlPr>
                <w:rPr>
                  <w:rFonts w:ascii="Cambria Math" w:hAnsi="Cambria Math"/>
                  <w:i/>
                  <w:sz w:val="24"/>
                  <w:szCs w:val="24"/>
                </w:rPr>
              </m:ctrlPr>
            </m:naryPr>
            <m:sub>
              <m:r>
                <w:rPr>
                  <w:rFonts w:ascii="Cambria Math" w:hAnsi="Cambria Math"/>
                  <w:sz w:val="24"/>
                  <w:szCs w:val="24"/>
                </w:rPr>
                <m:t>j=1</m:t>
              </m:r>
            </m:sub>
            <m:sup>
              <m:r>
                <m:rPr>
                  <m:sty m:val="p"/>
                </m:rPr>
                <w:rPr>
                  <w:rFonts w:ascii="Cambria Math" w:hAnsi="Cambria Math"/>
                  <w:sz w:val="24"/>
                  <w:szCs w:val="24"/>
                </w:rPr>
                <m:t>J</m:t>
              </m:r>
            </m:sup>
            <m:e>
              <m:nary>
                <m:naryPr>
                  <m:chr m:val="∑"/>
                  <m:limLoc m:val="undOvr"/>
                  <m:ctrlPr>
                    <w:rPr>
                      <w:rFonts w:ascii="Cambria Math" w:hAnsi="Cambria Math"/>
                      <w:i/>
                      <w:sz w:val="24"/>
                      <w:szCs w:val="24"/>
                    </w:rPr>
                  </m:ctrlPr>
                </m:naryPr>
                <m:sub>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r>
                    <w:rPr>
                      <w:rFonts w:ascii="Cambria Math" w:hAnsi="Cambria Math"/>
                      <w:sz w:val="24"/>
                      <w:szCs w:val="24"/>
                    </w:rPr>
                    <m:t>-</m:t>
                  </m:r>
                  <m:r>
                    <m:rPr>
                      <m:sty m:val="p"/>
                    </m:rPr>
                    <w:rPr>
                      <w:rFonts w:ascii="Cambria Math" w:hAnsi="Cambria Math"/>
                      <w:sz w:val="24"/>
                      <w:szCs w:val="24"/>
                    </w:rPr>
                    <m:t>Δ</m:t>
                  </m:r>
                  <m:r>
                    <w:rPr>
                      <w:rFonts w:ascii="Cambria Math" w:hAnsi="Cambria Math"/>
                      <w:sz w:val="24"/>
                      <w:szCs w:val="24"/>
                    </w:rPr>
                    <m:t>T</m:t>
                  </m:r>
                </m:sub>
                <m:sup>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Max</m:t>
                      </m:r>
                    </m:sub>
                  </m:sSub>
                </m:sup>
                <m:e>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e>
              </m:nary>
            </m:e>
          </m:nary>
        </m:oMath>
      </m:oMathPara>
    </w:p>
    <w:p w14:paraId="029E0B37" w14:textId="77777777" w:rsidR="008949B0" w:rsidRPr="00803226" w:rsidRDefault="008949B0" w:rsidP="0082481B">
      <w:pPr>
        <w:spacing w:line="360" w:lineRule="auto"/>
        <w:ind w:left="360"/>
        <w:rPr>
          <w:sz w:val="24"/>
          <w:szCs w:val="24"/>
        </w:rPr>
      </w:pPr>
    </w:p>
    <w:p w14:paraId="740BD6D1" w14:textId="61289AB7" w:rsidR="008A409B" w:rsidRDefault="00B579CF" w:rsidP="008A409B">
      <w:pPr>
        <w:pStyle w:val="Heading3"/>
      </w:pPr>
      <w:bookmarkStart w:id="39" w:name="_Toc496102980"/>
      <w:r>
        <w:t>Vulnerability</w:t>
      </w:r>
      <w:r w:rsidR="008A409B">
        <w:t xml:space="preserve"> index</w:t>
      </w:r>
      <w:bookmarkEnd w:id="39"/>
      <w:r>
        <w:t xml:space="preserve"> </w:t>
      </w:r>
    </w:p>
    <w:p w14:paraId="2880D314" w14:textId="053D0C9C" w:rsidR="00B579CF" w:rsidRPr="005128F4" w:rsidRDefault="00B579CF" w:rsidP="008A409B">
      <w:pPr>
        <w:spacing w:line="360" w:lineRule="auto"/>
      </w:pPr>
      <w:r w:rsidRPr="005128F4">
        <w:t xml:space="preserve">The vulnerability of a </w:t>
      </w:r>
      <w:r w:rsidR="00A228C0">
        <w:t>neighborhood</w:t>
      </w:r>
      <w:r w:rsidRPr="005128F4">
        <w:t xml:space="preserve"> is calculated using the definition of </w:t>
      </w:r>
      <w:r>
        <w:t>“</w:t>
      </w:r>
      <w:r w:rsidRPr="005128F4">
        <w:t xml:space="preserve">surface </w:t>
      </w:r>
      <w:r>
        <w:t xml:space="preserve">of </w:t>
      </w:r>
      <w:r w:rsidRPr="005128F4">
        <w:t>vulnerability</w:t>
      </w:r>
      <w:r>
        <w:t>”</w:t>
      </w:r>
      <w:r w:rsidRPr="005128F4">
        <w:t xml:space="preserve"> by </w:t>
      </w:r>
      <w:r w:rsidRPr="005128F4">
        <w:fldChar w:fldCharType="begin" w:fldLock="1"/>
      </w:r>
      <w:r w:rsidRPr="005128F4">
        <w:instrText>ADDIN CSL_CITATION { "citationItems" : [ { "id" : "ITEM-1", "itemData" : { "DOI" : "10.1016/j.gloenvcha.2005.04.003", "ISSN" : "09593780", "abstract" : "This paper introduces an analytical framework for evaluating the vulnerability of people and places to environmental and social forces. The framework represents the relative vulnerability of a variable of concern (e.g. such as agricultural yield) to a set of disturbing forces (e.g. climate change, market fluctuations) by a position on a three-dimensional analytical surface, where vulnerability is defined as a function of sensitivity, exposure, and the state relative to a threshold of damage. The surface is presented as a tool to help identify relative vulnerability in order to prioritize actions and assess the vulnerability implications of management and policy decisions.", "author" : [ { "dropping-particle" : "", "family" : "Luers", "given" : "Amy L.", "non-dropping-particle" : "", "parse-names" : false, "suffix" : "" } ], "container-title" : "Global Environmental Change", "id" : "ITEM-1", "issue" : "3", "issued" : { "date-parts" : [ [ "2005", "10" ] ] }, "page" : "214-223", "title" : "The surface of vulnerability: An analytical framework for examining environmental change", "type" : "article-journal", "volume" : "15" }, "uris" : [ "http://www.mendeley.com/documents/?uuid=6fc0d54b-6c34-4bdb-b2c1-5e5a5b5ce4f7" ] } ], "mendeley" : { "formattedCitation" : "(Luers 2005)", "plainTextFormattedCitation" : "(Luers 2005)", "previouslyFormattedCitation" : "(Luers 2005)" }, "properties" : { "noteIndex" : 0 }, "schema" : "https://github.com/citation-style-language/schema/raw/master/csl-citation.json" }</w:instrText>
      </w:r>
      <w:r w:rsidRPr="005128F4">
        <w:fldChar w:fldCharType="separate"/>
      </w:r>
      <w:r w:rsidRPr="005128F4">
        <w:t>(Luers 2005)</w:t>
      </w:r>
      <w:r w:rsidRPr="005128F4">
        <w:fldChar w:fldCharType="end"/>
      </w:r>
      <w:r w:rsidRPr="005128F4">
        <w:t>. In this framework</w:t>
      </w:r>
      <w:r>
        <w:t>,</w:t>
      </w:r>
      <w:r w:rsidRPr="005128F4">
        <w:t xml:space="preserve"> the vulnerability index is summarized as the </w:t>
      </w:r>
      <w:r>
        <w:t>ration between the product of exposure E and</w:t>
      </w:r>
      <w:r w:rsidRPr="005128F4">
        <w:t xml:space="preserve"> sensitivity S</w:t>
      </w:r>
      <w:r>
        <w:t>,</w:t>
      </w:r>
      <w:r w:rsidRPr="005128F4">
        <w:t xml:space="preserve"> and the adapt</w:t>
      </w:r>
      <w:r>
        <w:t xml:space="preserve">ive capacity of the </w:t>
      </w:r>
      <w:r w:rsidR="00A228C0">
        <w:t>neighborhood</w:t>
      </w:r>
      <w:r w:rsidRPr="005128F4">
        <w:t xml:space="preserve">. </w:t>
      </w:r>
      <w:r>
        <w:t>Formally</w:t>
      </w:r>
    </w:p>
    <w:p w14:paraId="3647C093" w14:textId="77441270" w:rsidR="00B579CF" w:rsidRPr="00B579CF" w:rsidRDefault="005F1FA8" w:rsidP="0082481B">
      <w:pPr>
        <w:pStyle w:val="ListParagraph"/>
        <w:spacing w:line="360" w:lineRule="auto"/>
        <w:jc w:val="center"/>
        <w:rPr>
          <w:rFonts w:eastAsiaTheme="minorEastAsia"/>
          <w:sz w:val="24"/>
          <w:szCs w:val="24"/>
        </w:rPr>
      </w:pP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E</m:t>
                </m:r>
              </m:e>
              <m:sub>
                <m:r>
                  <w:rPr>
                    <w:rFonts w:ascii="Cambria Math" w:hAnsi="Cambria Math"/>
                    <w:sz w:val="24"/>
                    <w:szCs w:val="24"/>
                  </w:rPr>
                  <m:t>j,t</m:t>
                </m:r>
              </m:sub>
              <m:sup>
                <m:r>
                  <m:rPr>
                    <m:sty m:val="p"/>
                  </m:rPr>
                  <w:rPr>
                    <w:rFonts w:ascii="Cambria Math" w:hAnsi="Cambria Math"/>
                    <w:sz w:val="24"/>
                    <w:szCs w:val="24"/>
                  </w:rPr>
                  <m:t>Η</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S</m:t>
                </m:r>
              </m:e>
              <m:sub>
                <m:r>
                  <w:rPr>
                    <w:rFonts w:ascii="Cambria Math" w:hAnsi="Cambria Math"/>
                    <w:sz w:val="24"/>
                    <w:szCs w:val="24"/>
                  </w:rPr>
                  <m:t>j,t</m:t>
                </m:r>
              </m:sub>
              <m:sup>
                <m:r>
                  <m:rPr>
                    <m:sty m:val="p"/>
                  </m:rPr>
                  <w:rPr>
                    <w:rFonts w:ascii="Cambria Math" w:hAnsi="Cambria Math"/>
                    <w:sz w:val="24"/>
                    <w:szCs w:val="24"/>
                  </w:rPr>
                  <m:t>Η</m:t>
                </m:r>
              </m:sup>
            </m:sSubSup>
          </m:num>
          <m:den>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den>
        </m:f>
        <m:r>
          <w:rPr>
            <w:rFonts w:ascii="Cambria Math" w:hAnsi="Cambria Math"/>
            <w:sz w:val="24"/>
            <w:szCs w:val="24"/>
          </w:rPr>
          <m:t xml:space="preserve"> </m:t>
        </m:r>
      </m:oMath>
      <w:r w:rsidR="00B579CF">
        <w:rPr>
          <w:rFonts w:eastAsiaTheme="minorEastAsia"/>
          <w:sz w:val="24"/>
          <w:szCs w:val="24"/>
        </w:rPr>
        <w:t xml:space="preserve"> </w:t>
      </w:r>
    </w:p>
    <w:p w14:paraId="1D0FE464" w14:textId="3C74437C" w:rsidR="00B05E3C" w:rsidRDefault="00B579CF" w:rsidP="008A409B">
      <w:pPr>
        <w:spacing w:line="360" w:lineRule="auto"/>
      </w:pPr>
      <w:r w:rsidRPr="005128F4">
        <w:t xml:space="preserve">Where </w:t>
      </w:r>
      <m:oMath>
        <m:sSub>
          <m:sSubPr>
            <m:ctrlPr>
              <w:rPr>
                <w:rFonts w:ascii="Cambria Math" w:hAnsi="Cambria Math"/>
              </w:rPr>
            </m:ctrlPr>
          </m:sSubPr>
          <m:e>
            <m:r>
              <w:rPr>
                <w:rFonts w:ascii="Cambria Math" w:hAnsi="Cambria Math"/>
              </w:rPr>
              <m:t>V</m:t>
            </m:r>
          </m:e>
          <m:sub>
            <m:r>
              <w:rPr>
                <w:rFonts w:ascii="Cambria Math" w:hAnsi="Cambria Math"/>
              </w:rPr>
              <m:t>n</m:t>
            </m:r>
            <m:r>
              <m:rPr>
                <m:sty m:val="p"/>
              </m:rPr>
              <w:rPr>
                <w:rFonts w:ascii="Cambria Math" w:hAnsi="Cambria Math"/>
              </w:rPr>
              <m:t>,</m:t>
            </m:r>
            <m:r>
              <w:rPr>
                <w:rFonts w:ascii="Cambria Math" w:hAnsi="Cambria Math"/>
              </w:rPr>
              <m:t>t</m:t>
            </m:r>
          </m:sub>
        </m:sSub>
      </m:oMath>
      <w:r w:rsidRPr="005128F4">
        <w:t xml:space="preserve"> is the vulnerability in </w:t>
      </w:r>
      <w:r w:rsidR="00A228C0">
        <w:t>neighborhood</w:t>
      </w:r>
      <w:r>
        <w:t xml:space="preserve"> </w:t>
      </w:r>
      <m:oMath>
        <m:r>
          <w:rPr>
            <w:rFonts w:ascii="Cambria Math" w:hAnsi="Cambria Math"/>
          </w:rPr>
          <m:t>j</m:t>
        </m:r>
      </m:oMath>
      <w:r w:rsidRPr="005128F4">
        <w:t xml:space="preserve"> at time </w:t>
      </w:r>
      <m:oMath>
        <m:r>
          <w:rPr>
            <w:rFonts w:ascii="Cambria Math" w:hAnsi="Cambria Math"/>
          </w:rPr>
          <m:t>t</m:t>
        </m:r>
      </m:oMath>
      <w:r w:rsidRPr="005128F4">
        <w:t xml:space="preserve">. </w:t>
      </w:r>
      <m:oMath>
        <m:sSubSup>
          <m:sSubSupPr>
            <m:ctrlPr>
              <w:rPr>
                <w:rFonts w:ascii="Cambria Math" w:hAnsi="Cambria Math"/>
              </w:rPr>
            </m:ctrlPr>
          </m:sSubSupPr>
          <m:e>
            <m:r>
              <w:rPr>
                <w:rFonts w:ascii="Cambria Math" w:hAnsi="Cambria Math"/>
              </w:rPr>
              <m:t>E</m:t>
            </m:r>
          </m:e>
          <m:sub>
            <m:r>
              <w:rPr>
                <w:rFonts w:ascii="Cambria Math" w:hAnsi="Cambria Math"/>
              </w:rPr>
              <m:t>j</m:t>
            </m:r>
            <m:r>
              <m:rPr>
                <m:sty m:val="p"/>
              </m:rPr>
              <w:rPr>
                <w:rFonts w:ascii="Cambria Math" w:hAnsi="Cambria Math"/>
              </w:rPr>
              <m:t>,</m:t>
            </m:r>
            <m:r>
              <w:rPr>
                <w:rFonts w:ascii="Cambria Math" w:hAnsi="Cambria Math"/>
              </w:rPr>
              <m:t>t</m:t>
            </m:r>
          </m:sub>
          <m:sup>
            <m:r>
              <m:rPr>
                <m:sty m:val="p"/>
              </m:rPr>
              <w:rPr>
                <w:rFonts w:ascii="Cambria Math" w:hAnsi="Cambria Math"/>
              </w:rPr>
              <m:t>Η</m:t>
            </m:r>
          </m:sup>
        </m:sSubSup>
      </m:oMath>
      <w:r w:rsidRPr="005128F4">
        <w:t xml:space="preserve"> is the exposure, defined as the level of flooding or scarcity of water. </w:t>
      </w:r>
      <m:oMath>
        <m:sSubSup>
          <m:sSubSupPr>
            <m:ctrlPr>
              <w:rPr>
                <w:rFonts w:ascii="Cambria Math" w:hAnsi="Cambria Math"/>
              </w:rPr>
            </m:ctrlPr>
          </m:sSubSupPr>
          <m:e>
            <m:r>
              <w:rPr>
                <w:rFonts w:ascii="Cambria Math" w:hAnsi="Cambria Math"/>
              </w:rPr>
              <m:t>S</m:t>
            </m:r>
          </m:e>
          <m:sub>
            <m:r>
              <w:rPr>
                <w:rFonts w:ascii="Cambria Math" w:hAnsi="Cambria Math"/>
              </w:rPr>
              <m:t>j</m:t>
            </m:r>
            <m:r>
              <m:rPr>
                <m:sty m:val="p"/>
              </m:rPr>
              <w:rPr>
                <w:rFonts w:ascii="Cambria Math" w:hAnsi="Cambria Math"/>
              </w:rPr>
              <m:t>,</m:t>
            </m:r>
            <m:r>
              <w:rPr>
                <w:rFonts w:ascii="Cambria Math" w:hAnsi="Cambria Math"/>
              </w:rPr>
              <m:t>t</m:t>
            </m:r>
          </m:sub>
          <m:sup>
            <m:r>
              <m:rPr>
                <m:sty m:val="p"/>
              </m:rPr>
              <w:rPr>
                <w:rFonts w:ascii="Cambria Math" w:hAnsi="Cambria Math"/>
              </w:rPr>
              <m:t>Η</m:t>
            </m:r>
          </m:sup>
        </m:sSubSup>
      </m:oMath>
      <w:r w:rsidRPr="005128F4">
        <w:t xml:space="preserve"> represents the sensitiv</w:t>
      </w:r>
      <w:r>
        <w:t>ity</w:t>
      </w:r>
      <w:r w:rsidRPr="005128F4">
        <w:t xml:space="preserve"> </w:t>
      </w:r>
      <w:r>
        <w:t xml:space="preserve">of </w:t>
      </w:r>
      <w:r w:rsidR="00A228C0">
        <w:t>neighborhood</w:t>
      </w:r>
      <w:r>
        <w:t xml:space="preserve"> </w:t>
      </w:r>
      <w:r w:rsidRPr="00B579CF">
        <w:t>j</w:t>
      </w:r>
      <w:r>
        <w:t xml:space="preserve"> to hazard events </w:t>
      </w:r>
      <m:oMath>
        <m:r>
          <w:rPr>
            <w:rFonts w:ascii="Cambria Math" w:hAnsi="Cambria Math"/>
          </w:rPr>
          <m:t>Η</m:t>
        </m:r>
      </m:oMath>
      <w:r w:rsidRPr="005128F4">
        <w:t>. W</w:t>
      </w:r>
      <w:r>
        <w:t>e measure this by keeping track</w:t>
      </w:r>
      <w:r w:rsidRPr="005128F4">
        <w:t xml:space="preserve"> of the number of decisions that involve house modifications and water storage. More of these actions will generate less sensitive area to the risk. </w:t>
      </w:r>
      <w:r>
        <w:t xml:space="preserve"> </w:t>
      </w:r>
      <w:r w:rsidRPr="005128F4">
        <w:t xml:space="preserve">Parameter </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oMath>
      <w:r>
        <w:t xml:space="preserve"> </w:t>
      </w:r>
      <w:r w:rsidRPr="005128F4">
        <w:t xml:space="preserve">represents the adaptive capacity of the </w:t>
      </w:r>
      <w:r w:rsidR="00A228C0">
        <w:t>neighborhood</w:t>
      </w:r>
      <w:r w:rsidRPr="005128F4">
        <w:t xml:space="preserve">. We assume that </w:t>
      </w:r>
    </w:p>
    <w:p w14:paraId="3ABCF398" w14:textId="6A09C0E3" w:rsidR="00B05E3C" w:rsidRDefault="005F1FA8" w:rsidP="0082481B">
      <w:pPr>
        <w:pStyle w:val="ListParagraph"/>
        <w:spacing w:line="360" w:lineRule="auto"/>
      </w:pPr>
      <m:oMathPara>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j,t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e>
          </m:d>
        </m:oMath>
      </m:oMathPara>
    </w:p>
    <w:p w14:paraId="0EF14954" w14:textId="45E96E4C" w:rsidR="00B579CF" w:rsidRPr="00B579CF" w:rsidRDefault="00B05E3C" w:rsidP="008A409B">
      <w:pPr>
        <w:spacing w:line="360" w:lineRule="auto"/>
      </w:pPr>
      <w:r>
        <w:lastRenderedPageBreak/>
        <w:t xml:space="preserve">Where </w:t>
      </w:r>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j,t</m:t>
            </m:r>
          </m:sub>
        </m:sSub>
      </m:oMath>
      <w:r w:rsidRPr="008A409B">
        <w:rPr>
          <w:rFonts w:eastAsiaTheme="minorEastAsia"/>
          <w:color w:val="000000"/>
          <w:sz w:val="18"/>
        </w:rPr>
        <w:t xml:space="preserve"> </w:t>
      </w:r>
      <w:r w:rsidRPr="00B05E3C">
        <w:t xml:space="preserve">is the income-index of </w:t>
      </w:r>
      <w:r w:rsidR="00A228C0">
        <w:t>neighborhood</w:t>
      </w:r>
      <w:r w:rsidRPr="008A409B">
        <w:rPr>
          <w:rFonts w:eastAsiaTheme="minorEastAsia"/>
        </w:rPr>
        <w:t xml:space="preserve"> </w:t>
      </w:r>
      <m:oMath>
        <m:r>
          <w:rPr>
            <w:rFonts w:ascii="Cambria Math" w:hAnsi="Cambria Math"/>
          </w:rPr>
          <m:t>j</m:t>
        </m:r>
      </m:oMath>
      <w:r w:rsidRPr="00B05E3C">
        <w:t>. Thus, we explicitly ass</w:t>
      </w:r>
      <w:r w:rsidR="00793C6F">
        <w:t>u</w:t>
      </w:r>
      <w:r w:rsidRPr="00B05E3C">
        <w:t xml:space="preserve">med </w:t>
      </w:r>
      <w:r w:rsidR="00793C6F">
        <w:t xml:space="preserve">that </w:t>
      </w:r>
      <w:r w:rsidR="00A228C0">
        <w:t>neighborhood</w:t>
      </w:r>
      <w:r w:rsidR="00793C6F">
        <w:t xml:space="preserve">s </w:t>
      </w:r>
      <w:r w:rsidR="00B579CF" w:rsidRPr="005128F4">
        <w:t xml:space="preserve">with more resources </w:t>
      </w:r>
      <w:r w:rsidR="00B579CF">
        <w:t>have higher adaptive capacity</w:t>
      </w:r>
      <w:r w:rsidR="00793C6F">
        <w:t xml:space="preserve"> than poor </w:t>
      </w:r>
      <w:r w:rsidR="00A228C0">
        <w:t>neighborhood</w:t>
      </w:r>
      <w:r w:rsidR="00793C6F">
        <w:t>s</w:t>
      </w:r>
      <w:r w:rsidR="00B579CF" w:rsidRPr="005128F4">
        <w:t>.</w:t>
      </w:r>
      <w:r w:rsidR="00B579CF">
        <w:t xml:space="preserve"> </w:t>
      </w:r>
      <w:r w:rsidR="00793C6F" w:rsidRPr="00B05E3C">
        <w:t>that</w:t>
      </w:r>
      <w:r w:rsidR="00793C6F" w:rsidRPr="008A409B">
        <w:rPr>
          <w:rFonts w:eastAsiaTheme="minorEastAsia"/>
          <w:color w:val="000000"/>
          <w:sz w:val="18"/>
        </w:rPr>
        <w:t xml:space="preserve"> </w:t>
      </w:r>
      <w:r w:rsidR="00793C6F" w:rsidRPr="005128F4">
        <w:t xml:space="preserve">wealthy areas are less vulnerable because they can have more access to resources to take actions. We use the purchase power as indicator of adaptive capacity. </w:t>
      </w:r>
    </w:p>
    <w:p w14:paraId="7CCEE700" w14:textId="77777777" w:rsidR="00B579CF" w:rsidRDefault="00B579CF" w:rsidP="008A409B"/>
    <w:p w14:paraId="48D7E48C" w14:textId="2E692506" w:rsidR="008A409B" w:rsidRDefault="008949B0" w:rsidP="008A409B">
      <w:pPr>
        <w:pStyle w:val="Heading3"/>
      </w:pPr>
      <w:bookmarkStart w:id="40" w:name="_Toc496102981"/>
      <w:r w:rsidRPr="00B579CF">
        <w:t>Inequality in exposure</w:t>
      </w:r>
      <w:bookmarkEnd w:id="40"/>
      <w:r w:rsidR="004B7932">
        <w:t xml:space="preserve"> </w:t>
      </w:r>
    </w:p>
    <w:p w14:paraId="0420F70E" w14:textId="1D67B3CB" w:rsidR="008949B0" w:rsidRPr="00B579CF" w:rsidRDefault="004B7932" w:rsidP="008A409B">
      <w:pPr>
        <w:spacing w:line="360" w:lineRule="auto"/>
      </w:pPr>
      <w:r>
        <w:t xml:space="preserve">This index </w:t>
      </w:r>
      <w:r w:rsidR="008949B0" w:rsidRPr="00B579CF">
        <w:t xml:space="preserve">is obtained by calculating the Gini coefficient.  The gini coefficient is a measure of dispersion, often used to measure dispersion in income and wealth in a population. We use it here to evaluate the dispersion in combined exposure to flooding and scarcity. The Gini coefficient is an index between 0, complete equal, to 1 completely unequal. Thus the larger the value of the index the higher the inequality in exposure we day. The Gini is effectively calculating by </w:t>
      </w:r>
    </w:p>
    <w:p w14:paraId="7FB27ECB" w14:textId="77777777" w:rsidR="008949B0" w:rsidRPr="00B579CF" w:rsidRDefault="005F1FA8" w:rsidP="0082481B">
      <w:pPr>
        <w:spacing w:line="360" w:lineRule="auto"/>
        <w:ind w:left="360"/>
      </w:pPr>
      <m:oMathPara>
        <m:oMath>
          <m:sSub>
            <m:sSubPr>
              <m:ctrlPr>
                <w:rPr>
                  <w:rFonts w:ascii="Cambria Math" w:hAnsi="Cambria Math"/>
                </w:rPr>
              </m:ctrlPr>
            </m:sSubPr>
            <m:e>
              <m:r>
                <w:rPr>
                  <w:rFonts w:ascii="Cambria Math" w:hAnsi="Cambria Math"/>
                </w:rPr>
                <m:t>gini</m:t>
              </m:r>
            </m:e>
            <m:sub>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den>
          </m:f>
          <m:d>
            <m:dPr>
              <m:ctrlPr>
                <w:rPr>
                  <w:rFonts w:ascii="Cambria Math" w:hAnsi="Cambria Math"/>
                </w:rPr>
              </m:ctrlPr>
            </m:dPr>
            <m:e>
              <m:r>
                <w:rPr>
                  <w:rFonts w:ascii="Cambria Math" w:hAnsi="Cambria Math"/>
                </w:rPr>
                <m:t>N</m:t>
              </m:r>
              <m:r>
                <m:rPr>
                  <m:sty m:val="p"/>
                </m:rPr>
                <w:rPr>
                  <w:rFonts w:ascii="Cambria Math" w:hAnsi="Cambria Math"/>
                </w:rPr>
                <m:t>+1-2</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N</m:t>
                          </m:r>
                          <m:r>
                            <m:rPr>
                              <m:sty m:val="p"/>
                            </m:rPr>
                            <w:rPr>
                              <w:rFonts w:ascii="Cambria Math" w:hAnsi="Cambria Math"/>
                            </w:rPr>
                            <m:t>+1-</m:t>
                          </m:r>
                          <m:r>
                            <w:rPr>
                              <w:rFonts w:ascii="Cambria Math" w:hAnsi="Cambria Math"/>
                            </w:rPr>
                            <m:t>ι</m:t>
                          </m:r>
                        </m:e>
                      </m:d>
                      <m:sSub>
                        <m:sSubPr>
                          <m:ctrlPr>
                            <w:rPr>
                              <w:rFonts w:ascii="Cambria Math" w:hAnsi="Cambria Math"/>
                            </w:rPr>
                          </m:ctrlPr>
                        </m:sSubPr>
                        <m:e>
                          <m:r>
                            <w:rPr>
                              <w:rFonts w:ascii="Cambria Math" w:hAnsi="Cambria Math"/>
                            </w:rPr>
                            <m:t>V</m:t>
                          </m:r>
                        </m:e>
                        <m:sub>
                          <m:r>
                            <w:rPr>
                              <w:rFonts w:ascii="Cambria Math" w:hAnsi="Cambria Math"/>
                            </w:rPr>
                            <m:t>ιt</m:t>
                          </m:r>
                        </m:sub>
                      </m:sSub>
                    </m:e>
                  </m:nary>
                </m:num>
                <m:den>
                  <m:nary>
                    <m:naryPr>
                      <m:chr m:val="∑"/>
                      <m:limLoc m:val="subSup"/>
                      <m:ctrlPr>
                        <w:rPr>
                          <w:rFonts w:ascii="Cambria Math" w:hAnsi="Cambria Math"/>
                        </w:rPr>
                      </m:ctrlPr>
                    </m:naryPr>
                    <m:sub>
                      <m:r>
                        <w:rPr>
                          <w:rFonts w:ascii="Cambria Math" w:hAnsi="Cambria Math"/>
                        </w:rPr>
                        <m:t>ι</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V</m:t>
                          </m:r>
                        </m:e>
                        <m:sub>
                          <m:r>
                            <w:rPr>
                              <w:rFonts w:ascii="Cambria Math" w:hAnsi="Cambria Math"/>
                            </w:rPr>
                            <m:t>ιt</m:t>
                          </m:r>
                        </m:sub>
                      </m:sSub>
                    </m:e>
                  </m:nary>
                </m:den>
              </m:f>
            </m:e>
          </m:d>
        </m:oMath>
      </m:oMathPara>
    </w:p>
    <w:p w14:paraId="7DB7371B" w14:textId="56162FDE" w:rsidR="008949B0" w:rsidRPr="00B579CF" w:rsidRDefault="008949B0" w:rsidP="0082481B">
      <w:pPr>
        <w:spacing w:line="360" w:lineRule="auto"/>
        <w:ind w:left="360"/>
      </w:pPr>
      <w:r w:rsidRPr="00B579CF">
        <w:t xml:space="preserve">Where N is the population of </w:t>
      </w:r>
      <w:r w:rsidR="00A228C0">
        <w:t>neighborhood</w:t>
      </w:r>
      <w:r w:rsidRPr="00B579CF">
        <w:t xml:space="preserve">s. </w:t>
      </w:r>
    </w:p>
    <w:p w14:paraId="78CA0429" w14:textId="5B13A9DC" w:rsidR="008949B0" w:rsidRPr="00B579CF" w:rsidRDefault="005F1FA8" w:rsidP="0082481B">
      <w:pPr>
        <w:spacing w:line="360" w:lineRule="auto"/>
        <w:ind w:left="360"/>
      </w:pPr>
      <m:oMath>
        <m:sSub>
          <m:sSubPr>
            <m:ctrlPr>
              <w:rPr>
                <w:rFonts w:ascii="Cambria Math" w:hAnsi="Cambria Math"/>
              </w:rPr>
            </m:ctrlPr>
          </m:sSubPr>
          <m:e>
            <m:r>
              <w:rPr>
                <w:rFonts w:ascii="Cambria Math" w:hAnsi="Cambria Math"/>
              </w:rPr>
              <m:t>V</m:t>
            </m:r>
          </m:e>
          <m:sub>
            <m:r>
              <w:rPr>
                <w:rFonts w:ascii="Cambria Math" w:hAnsi="Cambria Math"/>
              </w:rPr>
              <m:t>ιt</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v</m:t>
            </m:r>
          </m:sub>
          <m:sup/>
          <m:e>
            <m:sSub>
              <m:sSubPr>
                <m:ctrlPr>
                  <w:rPr>
                    <w:rFonts w:ascii="Cambria Math" w:hAnsi="Cambria Math"/>
                  </w:rPr>
                </m:ctrlPr>
              </m:sSubPr>
              <m:e>
                <m:r>
                  <w:rPr>
                    <w:rFonts w:ascii="Cambria Math" w:hAnsi="Cambria Math"/>
                  </w:rPr>
                  <m:t>e</m:t>
                </m:r>
              </m:e>
              <m:sub>
                <m:r>
                  <w:rPr>
                    <w:rFonts w:ascii="Cambria Math" w:hAnsi="Cambria Math"/>
                  </w:rPr>
                  <m:t>ιvt</m:t>
                </m:r>
              </m:sub>
            </m:sSub>
          </m:e>
        </m:nary>
      </m:oMath>
      <w:r w:rsidR="008949B0" w:rsidRPr="00B579CF">
        <w:t xml:space="preserve"> is the sum of exposure to flood and scarcity at time t, where </w:t>
      </w:r>
      <m:oMath>
        <m:sSub>
          <m:sSubPr>
            <m:ctrlPr>
              <w:rPr>
                <w:rFonts w:ascii="Cambria Math" w:hAnsi="Cambria Math"/>
              </w:rPr>
            </m:ctrlPr>
          </m:sSubPr>
          <m:e>
            <m:r>
              <w:rPr>
                <w:rFonts w:ascii="Cambria Math" w:hAnsi="Cambria Math"/>
              </w:rPr>
              <m:t>V</m:t>
            </m:r>
          </m:e>
          <m:sub>
            <m:r>
              <w:rPr>
                <w:rFonts w:ascii="Cambria Math" w:hAnsi="Cambria Math"/>
              </w:rPr>
              <m:t>ι</m:t>
            </m:r>
          </m:sub>
        </m:sSub>
      </m:oMath>
      <w:r w:rsidR="008949B0" w:rsidRPr="00B579CF">
        <w:t xml:space="preserve"> , </w:t>
      </w:r>
      <m:oMath>
        <m:r>
          <w:rPr>
            <w:rFonts w:ascii="Cambria Math" w:hAnsi="Cambria Math"/>
          </w:rPr>
          <m:t>ι</m:t>
        </m:r>
        <m:r>
          <m:rPr>
            <m:sty m:val="p"/>
          </m:rPr>
          <w:rPr>
            <w:rFonts w:ascii="Cambria Math" w:hAnsi="Cambria Math"/>
          </w:rPr>
          <m:t>=1</m:t>
        </m:r>
        <m:r>
          <m:rPr>
            <m:sty m:val="p"/>
          </m:rPr>
          <w:rPr>
            <w:rFonts w:ascii="Cambria Math"/>
          </w:rPr>
          <m:t xml:space="preserve"> to </m:t>
        </m:r>
        <m:r>
          <w:rPr>
            <w:rFonts w:ascii="Cambria Math"/>
          </w:rPr>
          <m:t>N</m:t>
        </m:r>
      </m:oMath>
      <w:r w:rsidR="008949B0" w:rsidRPr="00B579CF">
        <w:t xml:space="preserve"> are the values of exposure of the </w:t>
      </w:r>
      <w:r w:rsidR="00A228C0">
        <w:t>neighborhood</w:t>
      </w:r>
      <w:r w:rsidR="008949B0" w:rsidRPr="00B579CF">
        <w:t>s indexed in increasing order (</w:t>
      </w:r>
      <m:oMath>
        <m:sSub>
          <m:sSubPr>
            <m:ctrlPr>
              <w:rPr>
                <w:rFonts w:ascii="Cambria Math" w:hAnsi="Cambria Math"/>
              </w:rPr>
            </m:ctrlPr>
          </m:sSubPr>
          <m:e>
            <m:r>
              <w:rPr>
                <w:rFonts w:ascii="Cambria Math" w:hAnsi="Cambria Math"/>
              </w:rPr>
              <m:t>V</m:t>
            </m:r>
          </m:e>
          <m:sub>
            <m:r>
              <w:rPr>
                <w:rFonts w:ascii="Cambria Math" w:hAnsi="Cambria Math"/>
              </w:rPr>
              <m:t>ι</m:t>
            </m:r>
          </m:sub>
        </m:sSub>
        <m:r>
          <m:rPr>
            <m:sty m:val="p"/>
          </m:rPr>
          <w:rPr>
            <w:rFonts w:ascii="Cambria Math" w:hAnsi="Cambria Math"/>
          </w:rPr>
          <m:t xml:space="preserve">&lt; </m:t>
        </m:r>
        <m:sSub>
          <m:sSubPr>
            <m:ctrlPr>
              <w:rPr>
                <w:rFonts w:ascii="Cambria Math" w:hAnsi="Cambria Math"/>
              </w:rPr>
            </m:ctrlPr>
          </m:sSubPr>
          <m:e>
            <m:r>
              <w:rPr>
                <w:rFonts w:ascii="Cambria Math" w:hAnsi="Cambria Math"/>
              </w:rPr>
              <m:t>V</m:t>
            </m:r>
          </m:e>
          <m:sub>
            <m:r>
              <w:rPr>
                <w:rFonts w:ascii="Cambria Math" w:hAnsi="Cambria Math"/>
              </w:rPr>
              <m:t>ι</m:t>
            </m:r>
            <m:r>
              <m:rPr>
                <m:sty m:val="p"/>
              </m:rPr>
              <w:rPr>
                <w:rFonts w:ascii="Cambria Math" w:hAnsi="Cambria Math"/>
              </w:rPr>
              <m:t>+1</m:t>
            </m:r>
          </m:sub>
        </m:sSub>
      </m:oMath>
      <w:r w:rsidR="008949B0" w:rsidRPr="00B579CF">
        <w:t>). The inequality index is then the average of the gini coefficient over the last 10 cycles of decision:</w:t>
      </w:r>
    </w:p>
    <w:p w14:paraId="66675AE9" w14:textId="53662B15" w:rsidR="007879CA" w:rsidRPr="00B579CF" w:rsidRDefault="008949B0" w:rsidP="0082481B">
      <w:pPr>
        <w:spacing w:line="360" w:lineRule="auto"/>
        <w:ind w:left="360"/>
      </w:pPr>
      <m:oMathPara>
        <m:oMath>
          <m:r>
            <w:rPr>
              <w:rFonts w:ascii="Cambria Math" w:hAnsi="Cambria Math"/>
            </w:rPr>
            <m:t>G</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Max</m:t>
                  </m:r>
                </m:sub>
              </m:sSub>
              <m:r>
                <m:rPr>
                  <m:sty m:val="p"/>
                </m:rPr>
                <w:rPr>
                  <w:rFonts w:ascii="Cambria Math" w:hAnsi="Cambria Math"/>
                </w:rPr>
                <m:t>-100</m:t>
              </m:r>
            </m:sub>
            <m:sup>
              <m:sSub>
                <m:sSubPr>
                  <m:ctrlPr>
                    <w:rPr>
                      <w:rFonts w:ascii="Cambria Math" w:hAnsi="Cambria Math"/>
                    </w:rPr>
                  </m:ctrlPr>
                </m:sSubPr>
                <m:e>
                  <m:r>
                    <w:rPr>
                      <w:rFonts w:ascii="Cambria Math" w:hAnsi="Cambria Math"/>
                    </w:rPr>
                    <m:t>T</m:t>
                  </m:r>
                </m:e>
                <m:sub>
                  <m:r>
                    <w:rPr>
                      <w:rFonts w:ascii="Cambria Math" w:hAnsi="Cambria Math"/>
                    </w:rPr>
                    <m:t>Max</m:t>
                  </m:r>
                </m:sub>
              </m:sSub>
            </m:sup>
            <m:e>
              <m:sSub>
                <m:sSubPr>
                  <m:ctrlPr>
                    <w:rPr>
                      <w:rFonts w:ascii="Cambria Math" w:hAnsi="Cambria Math"/>
                    </w:rPr>
                  </m:ctrlPr>
                </m:sSubPr>
                <m:e>
                  <m:r>
                    <w:rPr>
                      <w:rFonts w:ascii="Cambria Math" w:hAnsi="Cambria Math"/>
                    </w:rPr>
                    <m:t>gini</m:t>
                  </m:r>
                </m:e>
                <m:sub>
                  <m:r>
                    <w:rPr>
                      <w:rFonts w:ascii="Cambria Math" w:hAnsi="Cambria Math"/>
                    </w:rPr>
                    <m:t>t</m:t>
                  </m:r>
                </m:sub>
              </m:sSub>
            </m:e>
          </m:nary>
        </m:oMath>
      </m:oMathPara>
    </w:p>
    <w:p w14:paraId="25ABDF17" w14:textId="77777777" w:rsidR="008949B0" w:rsidRDefault="008949B0" w:rsidP="0082481B">
      <w:pPr>
        <w:spacing w:line="360" w:lineRule="auto"/>
        <w:ind w:left="360"/>
        <w:rPr>
          <w:sz w:val="24"/>
          <w:szCs w:val="24"/>
        </w:rPr>
      </w:pPr>
    </w:p>
    <w:p w14:paraId="4D9A49CD" w14:textId="5C4D7F78" w:rsidR="008949B0" w:rsidRPr="00736AE1" w:rsidRDefault="008A409B" w:rsidP="008A409B">
      <w:pPr>
        <w:pStyle w:val="Heading3"/>
      </w:pPr>
      <w:bookmarkStart w:id="41" w:name="_Toc496102982"/>
      <w:r>
        <w:t>S</w:t>
      </w:r>
      <w:r w:rsidR="008949B0" w:rsidRPr="00736AE1">
        <w:t>ensitivity to policy change</w:t>
      </w:r>
      <w:r w:rsidR="0082481B" w:rsidRPr="00736AE1">
        <w:t>s</w:t>
      </w:r>
      <w:bookmarkEnd w:id="41"/>
    </w:p>
    <w:p w14:paraId="330E0C26" w14:textId="3406AF24" w:rsidR="008949B0" w:rsidRPr="00736AE1" w:rsidRDefault="008949B0" w:rsidP="0082481B">
      <w:pPr>
        <w:spacing w:line="360" w:lineRule="auto"/>
        <w:ind w:left="360"/>
      </w:pPr>
      <w:r w:rsidRPr="00736AE1">
        <w:t xml:space="preserve">To evaluate the sensitivity of each </w:t>
      </w:r>
      <w:r w:rsidR="00A228C0">
        <w:t>neighborhood</w:t>
      </w:r>
      <w:r w:rsidRPr="00736AE1">
        <w:t xml:space="preserve"> to changes in the policy scenarios, we calculate the coefficient of variation in exposure. The coefficient of variation is measure of the variance in a sample relative to its mean as is calculated.</w:t>
      </w:r>
    </w:p>
    <w:p w14:paraId="3CF4DD01" w14:textId="77777777" w:rsidR="008949B0" w:rsidRPr="00736AE1" w:rsidRDefault="005F1FA8" w:rsidP="0082481B">
      <w:pPr>
        <w:spacing w:line="360" w:lineRule="auto"/>
        <w:ind w:left="360"/>
        <w:jc w:val="center"/>
      </w:pPr>
      <m:oMathPara>
        <m:oMath>
          <m:sSub>
            <m:sSubPr>
              <m:ctrlPr>
                <w:rPr>
                  <w:rFonts w:ascii="Cambria Math" w:hAnsi="Cambria Math"/>
                  <w:i/>
                </w:rPr>
              </m:ctrlPr>
            </m:sSubPr>
            <m:e>
              <m:r>
                <w:rPr>
                  <w:rFonts w:ascii="Cambria Math" w:hAnsi="Cambria Math"/>
                </w:rPr>
                <m:t>CV</m:t>
              </m:r>
            </m:e>
            <m:sub>
              <m:r>
                <w:rPr>
                  <w:rFonts w:ascii="Cambria Math"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max</m:t>
                      </m:r>
                    </m:sub>
                  </m:sSub>
                </m:sub>
              </m:sSub>
            </m:den>
          </m:f>
        </m:oMath>
      </m:oMathPara>
    </w:p>
    <w:p w14:paraId="18CF48FB" w14:textId="4D5D72C4" w:rsidR="008949B0" w:rsidRPr="00736AE1" w:rsidRDefault="008949B0" w:rsidP="0082481B">
      <w:pPr>
        <w:spacing w:line="360" w:lineRule="auto"/>
        <w:ind w:left="360"/>
      </w:pPr>
      <w:r w:rsidRPr="00736AE1">
        <w:t xml:space="preserve">Where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oMath>
      <w:r w:rsidRPr="00736AE1">
        <w:rPr>
          <w:rFonts w:eastAsiaTheme="minorEastAsia"/>
        </w:rPr>
        <w:t xml:space="preserve">is the mean in exposure in </w:t>
      </w:r>
      <w:r w:rsidR="00A228C0">
        <w:rPr>
          <w:rFonts w:eastAsiaTheme="minorEastAsia"/>
        </w:rPr>
        <w:t>neighborhood</w:t>
      </w:r>
      <w:r w:rsidRPr="00736AE1">
        <w:rPr>
          <w:rFonts w:eastAsiaTheme="minorEastAsia"/>
        </w:rPr>
        <w:t xml:space="preserve"> </w:t>
      </w:r>
      <m:oMath>
        <m:r>
          <w:rPr>
            <w:rFonts w:ascii="Cambria Math" w:eastAsiaTheme="minorEastAsia" w:hAnsi="Cambria Math"/>
          </w:rPr>
          <m:t>j</m:t>
        </m:r>
      </m:oMath>
      <w:r w:rsidRPr="00736AE1">
        <w:rPr>
          <w:rFonts w:eastAsiaTheme="minorEastAsia"/>
        </w:rPr>
        <w:t xml:space="preserve"> at the end of a set of simulations,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Pr="00736AE1">
        <w:rPr>
          <w:rFonts w:eastAsiaTheme="minorEastAsia"/>
        </w:rPr>
        <w:t xml:space="preserve"> its standard deviation. </w:t>
      </w:r>
      <w:r w:rsidRPr="00736AE1">
        <w:t xml:space="preserve">Thus, if </w:t>
      </w:r>
      <w:r w:rsidR="00A228C0">
        <w:t>neighborhood</w:t>
      </w:r>
      <w:r w:rsidRPr="00736AE1">
        <w:t xml:space="preserve"> a) has higher coefficient of variation than </w:t>
      </w:r>
      <w:r w:rsidR="00A228C0">
        <w:t>neighborhood</w:t>
      </w:r>
      <w:r w:rsidRPr="00736AE1">
        <w:t xml:space="preserve"> b, we say that </w:t>
      </w:r>
      <w:r w:rsidR="00A228C0">
        <w:t>neighborhood</w:t>
      </w:r>
      <w:r w:rsidRPr="00736AE1">
        <w:t xml:space="preserve"> a) is more sensible to changes in policy.</w:t>
      </w:r>
    </w:p>
    <w:p w14:paraId="7412263B" w14:textId="77777777" w:rsidR="00D22B8A" w:rsidRPr="008A409B" w:rsidRDefault="00D22B8A" w:rsidP="008A409B">
      <w:pPr>
        <w:pStyle w:val="Heading1"/>
      </w:pPr>
      <w:bookmarkStart w:id="42" w:name="_Toc496102983"/>
      <w:r w:rsidRPr="008A409B">
        <w:lastRenderedPageBreak/>
        <w:t>Appendix</w:t>
      </w:r>
      <w:bookmarkEnd w:id="42"/>
    </w:p>
    <w:p w14:paraId="10CB014B" w14:textId="77777777" w:rsidR="009038B8" w:rsidRPr="0063306E" w:rsidRDefault="009038B8" w:rsidP="008A409B">
      <w:pPr>
        <w:pStyle w:val="Heading2"/>
      </w:pPr>
      <w:bookmarkStart w:id="43" w:name="_Toc496102984"/>
      <w:r w:rsidRPr="0063306E">
        <w:rPr>
          <w:rStyle w:val="Heading4Char"/>
          <w:i w:val="0"/>
          <w:iCs w:val="0"/>
          <w:color w:val="1F4D78" w:themeColor="accent1" w:themeShade="7F"/>
        </w:rPr>
        <w:t>Extensions</w:t>
      </w:r>
      <w:bookmarkEnd w:id="43"/>
    </w:p>
    <w:p w14:paraId="56FD6373" w14:textId="06F95375" w:rsidR="009038B8" w:rsidRDefault="009038B8" w:rsidP="0082481B">
      <w:pPr>
        <w:spacing w:line="360" w:lineRule="auto"/>
      </w:pPr>
      <w:r w:rsidRPr="0067568C">
        <w:t xml:space="preserve">The extensions needed to run a run of decisions are the gis extension, which allow to load the geo-information. Also, the *.csv extension is needed to allow the read of text files into </w:t>
      </w:r>
      <w:r>
        <w:t xml:space="preserve">Netlogo. Matrix extension is used to update the priorities (weights) of </w:t>
      </w:r>
      <w:r w:rsidR="00A228C0">
        <w:t>neighborhood</w:t>
      </w:r>
      <w:r>
        <w:t>s when ANP are used.</w:t>
      </w:r>
    </w:p>
    <w:p w14:paraId="51DD1E60" w14:textId="77777777" w:rsidR="009038B8" w:rsidRDefault="009038B8" w:rsidP="0082481B">
      <w:pPr>
        <w:spacing w:line="360" w:lineRule="auto"/>
      </w:pPr>
    </w:p>
    <w:p w14:paraId="2AE31C6C" w14:textId="6AC26B4F" w:rsidR="00183CDF" w:rsidRPr="008A409B" w:rsidRDefault="007316E4" w:rsidP="008A409B">
      <w:pPr>
        <w:pStyle w:val="Heading2"/>
      </w:pPr>
      <w:bookmarkStart w:id="44" w:name="_Toc496102985"/>
      <w:r w:rsidRPr="008A409B">
        <w:t xml:space="preserve">Generating classes of </w:t>
      </w:r>
      <w:r w:rsidR="00A228C0" w:rsidRPr="008A409B">
        <w:t>neighborhood</w:t>
      </w:r>
      <w:r w:rsidRPr="008A409B">
        <w:t>s using a k-mean clustering classification</w:t>
      </w:r>
      <w:bookmarkEnd w:id="44"/>
    </w:p>
    <w:p w14:paraId="3B869024" w14:textId="2AF718E8" w:rsidR="007316E4" w:rsidRPr="008A409B" w:rsidRDefault="007316E4" w:rsidP="008A409B">
      <w:pPr>
        <w:pStyle w:val="Heading2"/>
      </w:pPr>
      <w:bookmarkStart w:id="45" w:name="_Toc496102986"/>
      <w:r w:rsidRPr="008A409B">
        <w:t xml:space="preserve">GIS </w:t>
      </w:r>
      <w:r w:rsidR="0082481B" w:rsidRPr="008A409B">
        <w:t>pre-</w:t>
      </w:r>
      <w:r w:rsidRPr="008A409B">
        <w:t>processing information</w:t>
      </w:r>
      <w:bookmarkEnd w:id="45"/>
    </w:p>
    <w:p w14:paraId="34549C1B" w14:textId="3BF030C5" w:rsidR="0076631B" w:rsidRPr="008A409B" w:rsidRDefault="0076631B" w:rsidP="008A409B">
      <w:pPr>
        <w:pStyle w:val="Heading2"/>
      </w:pPr>
      <w:bookmarkStart w:id="46" w:name="_Toc496102987"/>
      <w:r w:rsidRPr="008A409B">
        <w:t>Instructions to crea</w:t>
      </w:r>
      <w:r w:rsidR="0082481B" w:rsidRPr="008A409B">
        <w:t xml:space="preserve">te new type of agents and </w:t>
      </w:r>
      <w:r w:rsidRPr="008A409B">
        <w:t>actions</w:t>
      </w:r>
      <w:bookmarkEnd w:id="46"/>
    </w:p>
    <w:p w14:paraId="21158BBF" w14:textId="77777777" w:rsidR="007A0544" w:rsidRDefault="007A0544" w:rsidP="0082481B">
      <w:pPr>
        <w:spacing w:line="360" w:lineRule="auto"/>
      </w:pPr>
    </w:p>
    <w:p w14:paraId="7DA0D82B" w14:textId="77777777" w:rsidR="0076631B" w:rsidRDefault="0076631B" w:rsidP="008A409B">
      <w:pPr>
        <w:pStyle w:val="Heading2"/>
      </w:pPr>
      <w:bookmarkStart w:id="47" w:name="_Toc496102988"/>
      <w:r>
        <w:t>Create actions as agents</w:t>
      </w:r>
      <w:bookmarkEnd w:id="47"/>
    </w:p>
    <w:p w14:paraId="1E91E841" w14:textId="77777777" w:rsidR="0076631B" w:rsidRPr="008A409B" w:rsidRDefault="0076631B" w:rsidP="008A409B">
      <w:pPr>
        <w:pStyle w:val="Heading3"/>
      </w:pPr>
      <w:bookmarkStart w:id="48" w:name="_Toc496102989"/>
      <w:r w:rsidRPr="008A409B">
        <w:t>Set value variables new agents</w:t>
      </w:r>
      <w:bookmarkEnd w:id="48"/>
    </w:p>
    <w:p w14:paraId="6B5C35BC" w14:textId="144BE26F" w:rsidR="007A0544" w:rsidRDefault="007A0544" w:rsidP="0082481B">
      <w:pPr>
        <w:spacing w:line="360" w:lineRule="auto"/>
        <w:ind w:left="720"/>
      </w:pPr>
      <w:r>
        <w:t>A list of criteria</w:t>
      </w:r>
    </w:p>
    <w:p w14:paraId="6E5851BF" w14:textId="0995DB77" w:rsidR="007A0544" w:rsidRDefault="007A0544" w:rsidP="0082481B">
      <w:pPr>
        <w:spacing w:line="360" w:lineRule="auto"/>
        <w:ind w:left="720"/>
      </w:pPr>
      <w:r>
        <w:t>A</w:t>
      </w:r>
      <w:r w:rsidR="0076631B">
        <w:t xml:space="preserve"> list of </w:t>
      </w:r>
      <w:r>
        <w:t xml:space="preserve">criteria </w:t>
      </w:r>
      <w:r w:rsidR="0076631B">
        <w:t>weights associate</w:t>
      </w:r>
      <w:r>
        <w:t>d</w:t>
      </w:r>
      <w:r w:rsidR="0076631B">
        <w:t xml:space="preserve"> to </w:t>
      </w:r>
      <w:r>
        <w:t xml:space="preserve">the criteria </w:t>
      </w:r>
    </w:p>
    <w:p w14:paraId="17B1FA95" w14:textId="3D27AB7D" w:rsidR="0076631B" w:rsidRDefault="007A0544" w:rsidP="0082481B">
      <w:pPr>
        <w:spacing w:line="360" w:lineRule="auto"/>
        <w:ind w:left="720"/>
      </w:pPr>
      <w:r>
        <w:t>A list of action-weight</w:t>
      </w:r>
      <w:r w:rsidR="0076631B">
        <w:t xml:space="preserve"> </w:t>
      </w:r>
    </w:p>
    <w:p w14:paraId="28D1679C" w14:textId="473AA1B6" w:rsidR="00443985" w:rsidRDefault="00443985">
      <w:r>
        <w:br w:type="page"/>
      </w:r>
    </w:p>
    <w:p w14:paraId="2F5A9098" w14:textId="09EA35D6" w:rsidR="008E78D8" w:rsidRDefault="00443985">
      <w:r>
        <w:lastRenderedPageBreak/>
        <w:t>Tables</w:t>
      </w:r>
    </w:p>
    <w:p w14:paraId="79201041" w14:textId="2D31F428" w:rsidR="00443985" w:rsidRDefault="00443985" w:rsidP="00443985">
      <w:r>
        <w:t xml:space="preserve">Table #: Attributes of the </w:t>
      </w:r>
      <w:r w:rsidR="00A228C0">
        <w:t>neighborhood</w:t>
      </w:r>
      <w:r>
        <w:t>s of Mexico City.</w:t>
      </w:r>
    </w:p>
    <w:tbl>
      <w:tblPr>
        <w:tblStyle w:val="PlainTable1"/>
        <w:tblW w:w="9129" w:type="dxa"/>
        <w:tblLook w:val="04A0" w:firstRow="1" w:lastRow="0" w:firstColumn="1" w:lastColumn="0" w:noHBand="0" w:noVBand="1"/>
      </w:tblPr>
      <w:tblGrid>
        <w:gridCol w:w="2330"/>
        <w:gridCol w:w="2687"/>
        <w:gridCol w:w="2056"/>
        <w:gridCol w:w="2056"/>
      </w:tblGrid>
      <w:tr w:rsidR="00443985" w:rsidRPr="00443985" w14:paraId="5C29DC4F" w14:textId="77777777" w:rsidTr="0028340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5E1C92AF" w14:textId="77777777" w:rsidR="00443985" w:rsidRPr="00443985" w:rsidRDefault="00443985" w:rsidP="006062D5">
            <w:pPr>
              <w:rPr>
                <w:rFonts w:ascii="Calibri" w:eastAsia="Times New Roman" w:hAnsi="Calibri" w:cs="Times New Roman"/>
                <w:color w:val="000000"/>
                <w:sz w:val="18"/>
              </w:rPr>
            </w:pPr>
            <w:r w:rsidRPr="00443985">
              <w:rPr>
                <w:rFonts w:ascii="Calibri" w:eastAsia="Times New Roman" w:hAnsi="Calibri" w:cs="Times New Roman"/>
                <w:color w:val="000000"/>
                <w:sz w:val="18"/>
              </w:rPr>
              <w:t>Variable</w:t>
            </w:r>
          </w:p>
        </w:tc>
        <w:tc>
          <w:tcPr>
            <w:tcW w:w="2687" w:type="dxa"/>
            <w:noWrap/>
            <w:hideMark/>
          </w:tcPr>
          <w:p w14:paraId="09343432" w14:textId="77777777" w:rsidR="00443985" w:rsidRPr="00443985" w:rsidRDefault="00443985" w:rsidP="006062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description</w:t>
            </w:r>
          </w:p>
        </w:tc>
        <w:tc>
          <w:tcPr>
            <w:tcW w:w="2056" w:type="dxa"/>
          </w:tcPr>
          <w:p w14:paraId="32C315DE" w14:textId="77777777" w:rsidR="00443985" w:rsidRPr="00443985" w:rsidRDefault="00443985" w:rsidP="006062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Symbol</w:t>
            </w:r>
          </w:p>
        </w:tc>
        <w:tc>
          <w:tcPr>
            <w:tcW w:w="2056" w:type="dxa"/>
            <w:noWrap/>
            <w:hideMark/>
          </w:tcPr>
          <w:p w14:paraId="012AA5DE" w14:textId="77777777" w:rsidR="00443985" w:rsidRPr="00443985" w:rsidRDefault="00443985" w:rsidP="006062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name variable in  netlogo </w:t>
            </w:r>
          </w:p>
        </w:tc>
      </w:tr>
      <w:tr w:rsidR="0028599C" w:rsidRPr="00443985" w14:paraId="1C2E236F" w14:textId="77777777" w:rsidTr="0028340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199897A" w14:textId="3B8A8698" w:rsidR="0028599C" w:rsidRPr="00443985" w:rsidRDefault="0028599C" w:rsidP="0028599C">
            <w:pPr>
              <w:rPr>
                <w:rFonts w:ascii="Calibri" w:eastAsia="Times New Roman" w:hAnsi="Calibri" w:cs="Times New Roman"/>
                <w:color w:val="000000"/>
                <w:sz w:val="18"/>
              </w:rPr>
            </w:pP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 xml:space="preserve"> ID</w:t>
            </w:r>
          </w:p>
        </w:tc>
        <w:tc>
          <w:tcPr>
            <w:tcW w:w="2687" w:type="dxa"/>
          </w:tcPr>
          <w:p w14:paraId="4A3BB7A8" w14:textId="4C5A3A87"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Numerical key to identify each </w:t>
            </w:r>
            <w:r>
              <w:rPr>
                <w:rFonts w:ascii="Calibri" w:eastAsia="Times New Roman" w:hAnsi="Calibri" w:cs="Times New Roman"/>
                <w:color w:val="000000"/>
                <w:sz w:val="18"/>
              </w:rPr>
              <w:t>neighborhood</w:t>
            </w:r>
          </w:p>
        </w:tc>
        <w:tc>
          <w:tcPr>
            <w:tcW w:w="2056" w:type="dxa"/>
          </w:tcPr>
          <w:p w14:paraId="70018A8F" w14:textId="3C84278F"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r>
                  <w:rPr>
                    <w:rFonts w:ascii="Cambria Math" w:eastAsia="Times New Roman" w:hAnsi="Cambria Math" w:cs="Times New Roman"/>
                    <w:color w:val="000000"/>
                    <w:sz w:val="18"/>
                  </w:rPr>
                  <m:t>j</m:t>
                </m:r>
              </m:oMath>
            </m:oMathPara>
          </w:p>
        </w:tc>
        <w:tc>
          <w:tcPr>
            <w:tcW w:w="2056" w:type="dxa"/>
            <w:noWrap/>
          </w:tcPr>
          <w:p w14:paraId="062D8AB0" w14:textId="34EE5C9C"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ID</w:t>
            </w:r>
          </w:p>
        </w:tc>
      </w:tr>
      <w:tr w:rsidR="0028599C" w:rsidRPr="00443985" w14:paraId="3914D964" w14:textId="77777777" w:rsidTr="00016516">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1DE0E8E4" w14:textId="77777777" w:rsidR="0028599C" w:rsidRPr="00443985" w:rsidRDefault="0028599C" w:rsidP="00016516">
            <w:pPr>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c>
          <w:tcPr>
            <w:tcW w:w="2687" w:type="dxa"/>
          </w:tcPr>
          <w:p w14:paraId="5853433A" w14:textId="77777777" w:rsidR="0028599C" w:rsidRPr="00443985" w:rsidRDefault="0028599C" w:rsidP="00016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Unique National identifier</w:t>
            </w:r>
          </w:p>
        </w:tc>
        <w:tc>
          <w:tcPr>
            <w:tcW w:w="2056" w:type="dxa"/>
          </w:tcPr>
          <w:p w14:paraId="0D46DE17" w14:textId="77777777" w:rsidR="0028599C" w:rsidRPr="00443985" w:rsidRDefault="0028599C" w:rsidP="0001651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t>
            </w:r>
          </w:p>
        </w:tc>
        <w:tc>
          <w:tcPr>
            <w:tcW w:w="2056" w:type="dxa"/>
            <w:noWrap/>
          </w:tcPr>
          <w:p w14:paraId="72C2DFE9" w14:textId="77777777" w:rsidR="0028599C" w:rsidRPr="00443985" w:rsidRDefault="0028599C" w:rsidP="00016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CVEGEO</w:t>
            </w:r>
          </w:p>
        </w:tc>
      </w:tr>
      <w:tr w:rsidR="0028599C" w:rsidRPr="00443985" w14:paraId="0BA6ABF7" w14:textId="77777777" w:rsidTr="000165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6FE4B2F5" w14:textId="77777777" w:rsidR="0028599C" w:rsidRPr="0058772A" w:rsidRDefault="0028599C" w:rsidP="00016516">
            <w:pPr>
              <w:rPr>
                <w:rFonts w:ascii="Calibri" w:eastAsia="Times New Roman" w:hAnsi="Calibri" w:cs="Times New Roman"/>
                <w:color w:val="000000"/>
                <w:sz w:val="18"/>
              </w:rPr>
            </w:pPr>
            <w:r>
              <w:rPr>
                <w:rFonts w:ascii="Calibri" w:eastAsia="Times New Roman" w:hAnsi="Calibri" w:cs="Times New Roman"/>
                <w:color w:val="000000"/>
                <w:sz w:val="18"/>
              </w:rPr>
              <w:t>Estate</w:t>
            </w:r>
          </w:p>
        </w:tc>
        <w:tc>
          <w:tcPr>
            <w:tcW w:w="2687" w:type="dxa"/>
          </w:tcPr>
          <w:p w14:paraId="33B254D8" w14:textId="77777777" w:rsidR="0028599C" w:rsidRDefault="0028599C" w:rsidP="00016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Administrative units </w:t>
            </w:r>
          </w:p>
        </w:tc>
        <w:tc>
          <w:tcPr>
            <w:tcW w:w="2056" w:type="dxa"/>
          </w:tcPr>
          <w:p w14:paraId="5B6DB56A" w14:textId="77777777" w:rsidR="0028599C" w:rsidRDefault="005F1FA8" w:rsidP="00016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m:t>
                    </m:r>
                  </m:e>
                  <m:sub>
                    <m:r>
                      <w:rPr>
                        <w:rFonts w:ascii="Cambria Math" w:eastAsia="Times New Roman" w:hAnsi="Cambria Math" w:cs="Times New Roman"/>
                        <w:color w:val="000000"/>
                        <w:sz w:val="18"/>
                      </w:rPr>
                      <m:t>j</m:t>
                    </m:r>
                  </m:sub>
                </m:sSub>
              </m:oMath>
            </m:oMathPara>
          </w:p>
        </w:tc>
        <w:tc>
          <w:tcPr>
            <w:tcW w:w="2056" w:type="dxa"/>
            <w:noWrap/>
          </w:tcPr>
          <w:p w14:paraId="1AD58046" w14:textId="77777777" w:rsidR="0028599C" w:rsidRPr="0058772A" w:rsidRDefault="0028599C" w:rsidP="00016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CV_estado</w:t>
            </w:r>
          </w:p>
        </w:tc>
      </w:tr>
      <w:tr w:rsidR="0028599C" w:rsidRPr="00443985" w14:paraId="0BEADBF7" w14:textId="77777777" w:rsidTr="00016516">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141FCE7E" w14:textId="77777777" w:rsidR="0028599C" w:rsidRDefault="0028599C" w:rsidP="00016516">
            <w:pPr>
              <w:rPr>
                <w:rFonts w:ascii="Calibri" w:eastAsia="Times New Roman" w:hAnsi="Calibri" w:cs="Times New Roman"/>
                <w:color w:val="000000"/>
                <w:sz w:val="18"/>
              </w:rPr>
            </w:pPr>
            <w:r>
              <w:rPr>
                <w:rFonts w:ascii="Calibri" w:eastAsia="Times New Roman" w:hAnsi="Calibri" w:cs="Times New Roman"/>
                <w:color w:val="000000"/>
                <w:sz w:val="18"/>
              </w:rPr>
              <w:t>municipality</w:t>
            </w:r>
          </w:p>
        </w:tc>
        <w:tc>
          <w:tcPr>
            <w:tcW w:w="2687" w:type="dxa"/>
          </w:tcPr>
          <w:p w14:paraId="23416E40" w14:textId="77777777" w:rsidR="0028599C" w:rsidRDefault="0028599C" w:rsidP="00016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units</w:t>
            </w:r>
          </w:p>
        </w:tc>
        <w:tc>
          <w:tcPr>
            <w:tcW w:w="2056" w:type="dxa"/>
          </w:tcPr>
          <w:p w14:paraId="202F42C0" w14:textId="77777777" w:rsidR="0028599C" w:rsidRDefault="005F1FA8" w:rsidP="00016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m:rPr>
                        <m:scr m:val="script"/>
                      </m:rPr>
                      <w:rPr>
                        <w:rFonts w:ascii="Cambria Math" w:eastAsia="Times New Roman" w:hAnsi="Cambria Math" w:cs="Times New Roman"/>
                        <w:color w:val="000000"/>
                        <w:sz w:val="18"/>
                      </w:rPr>
                      <m:t>M</m:t>
                    </m:r>
                  </m:e>
                  <m:sub>
                    <m:r>
                      <w:rPr>
                        <w:rFonts w:ascii="Cambria Math" w:eastAsia="Times New Roman" w:hAnsi="Cambria Math" w:cs="Times New Roman"/>
                        <w:color w:val="000000"/>
                        <w:sz w:val="18"/>
                      </w:rPr>
                      <m:t>j</m:t>
                    </m:r>
                  </m:sub>
                </m:sSub>
              </m:oMath>
            </m:oMathPara>
          </w:p>
        </w:tc>
        <w:tc>
          <w:tcPr>
            <w:tcW w:w="2056" w:type="dxa"/>
            <w:noWrap/>
          </w:tcPr>
          <w:p w14:paraId="50208DC0" w14:textId="77777777" w:rsidR="0028599C" w:rsidRPr="0058772A" w:rsidRDefault="0028599C" w:rsidP="0001651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CV_mu</w:t>
            </w:r>
          </w:p>
        </w:tc>
      </w:tr>
      <w:tr w:rsidR="0028599C" w:rsidRPr="00443985" w14:paraId="0BB139C8" w14:textId="77777777" w:rsidTr="0001651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C138A10" w14:textId="063E5E64"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c>
          <w:tcPr>
            <w:tcW w:w="2687" w:type="dxa"/>
          </w:tcPr>
          <w:p w14:paraId="54A44F25" w14:textId="21B7E1CB"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aquifer that is below the </w:t>
            </w:r>
            <w:r>
              <w:rPr>
                <w:rFonts w:ascii="Calibri" w:eastAsia="Times New Roman" w:hAnsi="Calibri" w:cs="Times New Roman"/>
                <w:color w:val="000000"/>
                <w:sz w:val="18"/>
              </w:rPr>
              <w:t>neighborhood</w:t>
            </w:r>
          </w:p>
        </w:tc>
        <w:tc>
          <w:tcPr>
            <w:tcW w:w="2056" w:type="dxa"/>
          </w:tcPr>
          <w:p w14:paraId="3E7D1549" w14:textId="265DFCD1" w:rsidR="0028599C" w:rsidRPr="00443985" w:rsidRDefault="005F1FA8"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m:rPr>
                        <m:sty m:val="p"/>
                      </m:rP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5FA65900" w14:textId="7EB8B01E"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Aquifer</w:t>
            </w:r>
          </w:p>
        </w:tc>
      </w:tr>
      <w:tr w:rsidR="0028599C" w:rsidRPr="00443985" w14:paraId="2A43BB80" w14:textId="77777777" w:rsidTr="00016516">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76DB5969" w14:textId="0E497912"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Aquifer Zone</w:t>
            </w:r>
          </w:p>
        </w:tc>
        <w:tc>
          <w:tcPr>
            <w:tcW w:w="2687" w:type="dxa"/>
          </w:tcPr>
          <w:p w14:paraId="5802000A" w14:textId="33B658EB"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zone of the aquifer below the </w:t>
            </w:r>
            <w:r>
              <w:rPr>
                <w:rFonts w:ascii="Calibri" w:eastAsia="Times New Roman" w:hAnsi="Calibri" w:cs="Times New Roman"/>
                <w:color w:val="000000"/>
                <w:sz w:val="18"/>
              </w:rPr>
              <w:t>neighborhood</w:t>
            </w:r>
          </w:p>
        </w:tc>
        <w:tc>
          <w:tcPr>
            <w:tcW w:w="2056" w:type="dxa"/>
          </w:tcPr>
          <w:p w14:paraId="5FC852E0" w14:textId="757DFDBE" w:rsidR="0028599C" w:rsidRPr="00443985" w:rsidRDefault="005F1FA8"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24"/>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ζ</m:t>
                    </m:r>
                  </m:e>
                  <m:sub>
                    <m:r>
                      <w:rPr>
                        <w:rFonts w:ascii="Cambria Math" w:eastAsia="Times New Roman" w:hAnsi="Cambria Math" w:cs="Times New Roman"/>
                        <w:color w:val="000000"/>
                        <w:sz w:val="18"/>
                      </w:rPr>
                      <m:t>j</m:t>
                    </m:r>
                  </m:sub>
                </m:sSub>
              </m:oMath>
            </m:oMathPara>
          </w:p>
        </w:tc>
        <w:tc>
          <w:tcPr>
            <w:tcW w:w="2056" w:type="dxa"/>
            <w:noWrap/>
          </w:tcPr>
          <w:p w14:paraId="23205403" w14:textId="7D7C6213"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zona_aquifera</w:t>
            </w:r>
          </w:p>
        </w:tc>
      </w:tr>
      <w:tr w:rsidR="0028599C" w:rsidRPr="00443985" w14:paraId="7711941B" w14:textId="77777777" w:rsidTr="00016516">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7EE69501"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c>
          <w:tcPr>
            <w:tcW w:w="2687" w:type="dxa"/>
          </w:tcPr>
          <w:p w14:paraId="6EEF3282" w14:textId="77777777"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Meters above see level</w:t>
            </w:r>
          </w:p>
        </w:tc>
        <w:tc>
          <w:tcPr>
            <w:tcW w:w="2056" w:type="dxa"/>
          </w:tcPr>
          <w:p w14:paraId="69719BD6" w14:textId="77777777" w:rsidR="0028599C" w:rsidRPr="00443985" w:rsidRDefault="005F1FA8"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sz w:val="18"/>
                        <w:szCs w:val="24"/>
                      </w:rPr>
                    </m:ctrlPr>
                  </m:sSubPr>
                  <m:e>
                    <m:r>
                      <w:rPr>
                        <w:rFonts w:ascii="Cambria Math" w:hAnsi="Cambria Math"/>
                        <w:sz w:val="18"/>
                        <w:szCs w:val="24"/>
                      </w:rPr>
                      <m:t>h</m:t>
                    </m:r>
                  </m:e>
                  <m:sub>
                    <m:r>
                      <w:rPr>
                        <w:rFonts w:ascii="Cambria Math" w:hAnsi="Cambria Math"/>
                        <w:sz w:val="18"/>
                        <w:szCs w:val="24"/>
                      </w:rPr>
                      <m:t>jv</m:t>
                    </m:r>
                  </m:sub>
                </m:sSub>
              </m:oMath>
            </m:oMathPara>
          </w:p>
        </w:tc>
        <w:tc>
          <w:tcPr>
            <w:tcW w:w="2056" w:type="dxa"/>
            <w:noWrap/>
          </w:tcPr>
          <w:p w14:paraId="46744F43" w14:textId="77777777"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altitude</w:t>
            </w:r>
          </w:p>
        </w:tc>
      </w:tr>
      <w:tr w:rsidR="0028599C" w:rsidRPr="00443985" w14:paraId="276985A7" w14:textId="77777777" w:rsidTr="0028599C">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4CF5B86A" w14:textId="25EDC014"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group cluster ID</w:t>
            </w:r>
          </w:p>
        </w:tc>
        <w:tc>
          <w:tcPr>
            <w:tcW w:w="2687" w:type="dxa"/>
          </w:tcPr>
          <w:p w14:paraId="09B0872A" w14:textId="2CEE7A89"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A classification of the </w:t>
            </w: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s of MC based on socio-economic and environmental similarities (appendix)</w:t>
            </w:r>
          </w:p>
        </w:tc>
        <w:tc>
          <w:tcPr>
            <w:tcW w:w="2056" w:type="dxa"/>
          </w:tcPr>
          <w:p w14:paraId="543E02C4" w14:textId="53DFA73F" w:rsidR="0028599C" w:rsidRPr="00443985" w:rsidRDefault="005F1FA8"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κ</m:t>
                    </m:r>
                  </m:e>
                  <m:sub>
                    <m:r>
                      <w:rPr>
                        <w:rFonts w:ascii="Cambria Math" w:eastAsia="Times New Roman" w:hAnsi="Cambria Math" w:cs="Times New Roman"/>
                        <w:color w:val="000000"/>
                        <w:sz w:val="18"/>
                      </w:rPr>
                      <m:t>j</m:t>
                    </m:r>
                  </m:sub>
                </m:sSub>
              </m:oMath>
            </m:oMathPara>
          </w:p>
        </w:tc>
        <w:tc>
          <w:tcPr>
            <w:tcW w:w="2056" w:type="dxa"/>
            <w:noWrap/>
          </w:tcPr>
          <w:p w14:paraId="69FCEEFE" w14:textId="461FEEAF"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group_kmean</w:t>
            </w:r>
          </w:p>
        </w:tc>
      </w:tr>
      <w:tr w:rsidR="0028599C" w:rsidRPr="00443985" w14:paraId="6F16046C" w14:textId="77777777" w:rsidTr="000165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2F28F4F4" w14:textId="77777777" w:rsidR="0028599C" w:rsidRPr="00443985" w:rsidRDefault="0028599C" w:rsidP="00016516">
            <w:pPr>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c>
          <w:tcPr>
            <w:tcW w:w="2687" w:type="dxa"/>
          </w:tcPr>
          <w:p w14:paraId="5149F407" w14:textId="77777777" w:rsidR="0028599C" w:rsidRPr="00443985" w:rsidRDefault="0028599C" w:rsidP="00016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Days with no water</w:t>
            </w:r>
          </w:p>
        </w:tc>
        <w:tc>
          <w:tcPr>
            <w:tcW w:w="2056" w:type="dxa"/>
          </w:tcPr>
          <w:p w14:paraId="1D23A403" w14:textId="77777777" w:rsidR="0028599C" w:rsidRPr="00443985" w:rsidRDefault="005F1FA8" w:rsidP="00016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2056" w:type="dxa"/>
            <w:noWrap/>
          </w:tcPr>
          <w:p w14:paraId="7B57B70A" w14:textId="77777777" w:rsidR="0028599C" w:rsidRPr="00443985" w:rsidRDefault="0028599C" w:rsidP="000165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scarcity</w:t>
            </w:r>
          </w:p>
        </w:tc>
      </w:tr>
      <w:tr w:rsidR="0028599C" w:rsidRPr="00443985" w14:paraId="1D562BFB" w14:textId="77777777" w:rsidTr="00283404">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1639296B" w14:textId="4739A332"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c>
          <w:tcPr>
            <w:tcW w:w="2687" w:type="dxa"/>
          </w:tcPr>
          <w:p w14:paraId="29F6A7DE" w14:textId="093682B8"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Number of flood events by year </w:t>
            </w:r>
          </w:p>
        </w:tc>
        <w:tc>
          <w:tcPr>
            <w:tcW w:w="2056" w:type="dxa"/>
          </w:tcPr>
          <w:p w14:paraId="7692B9C0" w14:textId="0B418040" w:rsidR="0028599C" w:rsidRPr="00443985" w:rsidRDefault="005F1FA8"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c>
          <w:tcPr>
            <w:tcW w:w="2056" w:type="dxa"/>
            <w:noWrap/>
          </w:tcPr>
          <w:p w14:paraId="75ECED3D" w14:textId="6AE1BB9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flooding</w:t>
            </w:r>
          </w:p>
        </w:tc>
      </w:tr>
      <w:tr w:rsidR="0028599C" w:rsidRPr="00443985" w14:paraId="176D452E" w14:textId="77777777" w:rsidTr="009503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0DE2088A"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Protests</w:t>
            </w:r>
          </w:p>
        </w:tc>
        <w:tc>
          <w:tcPr>
            <w:tcW w:w="2687" w:type="dxa"/>
          </w:tcPr>
          <w:p w14:paraId="336E4D22" w14:textId="77777777"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Social manifestations per week (0-1)</w:t>
            </w:r>
          </w:p>
        </w:tc>
        <w:tc>
          <w:tcPr>
            <w:tcW w:w="2056" w:type="dxa"/>
            <w:vAlign w:val="center"/>
          </w:tcPr>
          <w:p w14:paraId="2991D144" w14:textId="4A1FBFAE" w:rsidR="0028599C" w:rsidRPr="00443985" w:rsidRDefault="005F1FA8" w:rsidP="0028599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sz w:val="18"/>
                      </w:rPr>
                    </m:ctrlPr>
                  </m:sSubPr>
                  <m:e>
                    <m:r>
                      <w:rPr>
                        <w:rFonts w:ascii="Cambria Math" w:hAnsi="Cambria Math" w:cstheme="minorHAnsi"/>
                        <w:sz w:val="18"/>
                      </w:rPr>
                      <m:t>∂</m:t>
                    </m:r>
                  </m:e>
                  <m:sub>
                    <m:r>
                      <w:rPr>
                        <w:rFonts w:ascii="Cambria Math" w:hAnsi="Cambria Math" w:cstheme="minorHAnsi"/>
                        <w:sz w:val="18"/>
                      </w:rPr>
                      <m:t>jt</m:t>
                    </m:r>
                  </m:sub>
                </m:sSub>
              </m:oMath>
            </m:oMathPara>
          </w:p>
        </w:tc>
        <w:tc>
          <w:tcPr>
            <w:tcW w:w="2056" w:type="dxa"/>
            <w:noWrap/>
          </w:tcPr>
          <w:p w14:paraId="5A15F538" w14:textId="70B3BF73"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protests</w:t>
            </w:r>
          </w:p>
        </w:tc>
      </w:tr>
      <w:tr w:rsidR="0028599C" w:rsidRPr="00443985" w14:paraId="57CDAEBE" w14:textId="77777777" w:rsidTr="00283404">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696CF0B7" w14:textId="4EA7508D"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Health</w:t>
            </w:r>
          </w:p>
        </w:tc>
        <w:tc>
          <w:tcPr>
            <w:tcW w:w="2687" w:type="dxa"/>
          </w:tcPr>
          <w:p w14:paraId="135B9531" w14:textId="03CA03B9"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Annual incidences of gastrointestinal diseases</w:t>
            </w:r>
          </w:p>
        </w:tc>
        <w:tc>
          <w:tcPr>
            <w:tcW w:w="2056" w:type="dxa"/>
          </w:tcPr>
          <w:p w14:paraId="3B77442E" w14:textId="77FD8328" w:rsidR="0028599C" w:rsidRPr="00443985" w:rsidRDefault="005F1FA8"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c>
          <w:tcPr>
            <w:tcW w:w="2056" w:type="dxa"/>
            <w:noWrap/>
          </w:tcPr>
          <w:p w14:paraId="697F6835" w14:textId="539D832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salud</w:t>
            </w:r>
          </w:p>
        </w:tc>
      </w:tr>
      <w:tr w:rsidR="0028599C" w:rsidRPr="00443985" w14:paraId="48CCE01B" w14:textId="77777777" w:rsidTr="00283404">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5603B566"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Social pressure</w:t>
            </w:r>
          </w:p>
        </w:tc>
        <w:tc>
          <w:tcPr>
            <w:tcW w:w="2687" w:type="dxa"/>
          </w:tcPr>
          <w:p w14:paraId="6752F307" w14:textId="77777777"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Number of protests per year</w:t>
            </w:r>
          </w:p>
        </w:tc>
        <w:tc>
          <w:tcPr>
            <w:tcW w:w="2056" w:type="dxa"/>
          </w:tcPr>
          <w:p w14:paraId="74423FBD" w14:textId="50130E35" w:rsidR="0028599C" w:rsidRPr="00443985" w:rsidRDefault="005F1FA8"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sz w:val="18"/>
                      </w:rPr>
                    </m:ctrlPr>
                  </m:sSubPr>
                  <m:e>
                    <m:r>
                      <w:rPr>
                        <w:rFonts w:ascii="Cambria Math" w:hAnsi="Cambria Math" w:cstheme="minorHAnsi"/>
                        <w:sz w:val="18"/>
                      </w:rPr>
                      <m:t>θ</m:t>
                    </m:r>
                  </m:e>
                  <m:sub>
                    <m:r>
                      <w:rPr>
                        <w:rFonts w:ascii="Cambria Math" w:hAnsi="Cambria Math" w:cstheme="minorHAnsi"/>
                        <w:sz w:val="18"/>
                      </w:rPr>
                      <m:t>jt</m:t>
                    </m:r>
                  </m:sub>
                </m:sSub>
              </m:oMath>
            </m:oMathPara>
          </w:p>
        </w:tc>
        <w:tc>
          <w:tcPr>
            <w:tcW w:w="2056" w:type="dxa"/>
            <w:noWrap/>
          </w:tcPr>
          <w:p w14:paraId="2C941A97" w14:textId="77777777"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Presion_social</w:t>
            </w:r>
          </w:p>
        </w:tc>
      </w:tr>
      <w:tr w:rsidR="0028599C" w:rsidRPr="00443985" w14:paraId="5F6C33A8" w14:textId="77777777" w:rsidTr="00283404">
        <w:trPr>
          <w:trHeight w:val="144"/>
        </w:trPr>
        <w:tc>
          <w:tcPr>
            <w:cnfStyle w:val="001000000000" w:firstRow="0" w:lastRow="0" w:firstColumn="1" w:lastColumn="0" w:oddVBand="0" w:evenVBand="0" w:oddHBand="0" w:evenHBand="0" w:firstRowFirstColumn="0" w:firstRowLastColumn="0" w:lastRowFirstColumn="0" w:lastRowLastColumn="0"/>
            <w:tcW w:w="2330" w:type="dxa"/>
            <w:noWrap/>
          </w:tcPr>
          <w:p w14:paraId="377DE76B" w14:textId="54054602" w:rsidR="0028599C" w:rsidRPr="00443985" w:rsidRDefault="0028599C" w:rsidP="0028599C">
            <w:pPr>
              <w:rPr>
                <w:rFonts w:ascii="Calibri" w:eastAsia="Times New Roman" w:hAnsi="Calibri" w:cs="Times New Roman"/>
                <w:color w:val="000000"/>
                <w:sz w:val="18"/>
              </w:rPr>
            </w:pPr>
            <w:r>
              <w:rPr>
                <w:rFonts w:ascii="Calibri" w:eastAsia="Times New Roman" w:hAnsi="Calibri" w:cs="Times New Roman"/>
                <w:color w:val="000000"/>
                <w:sz w:val="18"/>
              </w:rPr>
              <w:t>Media pressure</w:t>
            </w:r>
          </w:p>
        </w:tc>
        <w:tc>
          <w:tcPr>
            <w:tcW w:w="2687" w:type="dxa"/>
          </w:tcPr>
          <w:p w14:paraId="7423C923" w14:textId="7777777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056" w:type="dxa"/>
          </w:tcPr>
          <w:p w14:paraId="1BE838AE" w14:textId="7777777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w:p>
        </w:tc>
        <w:tc>
          <w:tcPr>
            <w:tcW w:w="2056" w:type="dxa"/>
            <w:noWrap/>
          </w:tcPr>
          <w:p w14:paraId="36D33385" w14:textId="7777777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28599C" w:rsidRPr="00443985" w14:paraId="117F59E5" w14:textId="77777777" w:rsidTr="002834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449565C6" w14:textId="632B3478" w:rsidR="0028599C" w:rsidRPr="00443985" w:rsidRDefault="0028599C" w:rsidP="0028599C">
            <w:pPr>
              <w:rPr>
                <w:rFonts w:ascii="Calibri" w:eastAsia="Times New Roman" w:hAnsi="Calibri" w:cs="Times New Roman"/>
                <w:color w:val="000000"/>
                <w:sz w:val="18"/>
              </w:rPr>
            </w:pPr>
            <w:r>
              <w:rPr>
                <w:rFonts w:ascii="Calibri" w:eastAsia="Times New Roman" w:hAnsi="Calibri" w:cs="Times New Roman"/>
                <w:color w:val="000000"/>
                <w:sz w:val="18"/>
              </w:rPr>
              <w:t>W</w:t>
            </w:r>
            <w:r w:rsidRPr="00443985">
              <w:rPr>
                <w:rFonts w:ascii="Calibri" w:eastAsia="Times New Roman" w:hAnsi="Calibri" w:cs="Times New Roman"/>
                <w:color w:val="000000"/>
                <w:sz w:val="18"/>
              </w:rPr>
              <w:t>ells</w:t>
            </w:r>
          </w:p>
        </w:tc>
        <w:tc>
          <w:tcPr>
            <w:tcW w:w="2687" w:type="dxa"/>
          </w:tcPr>
          <w:p w14:paraId="326E3280" w14:textId="47342CFD"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Set of </w:t>
            </w:r>
            <w:r w:rsidRPr="00443985">
              <w:rPr>
                <w:rFonts w:ascii="Calibri" w:eastAsia="Times New Roman" w:hAnsi="Calibri" w:cs="Times New Roman"/>
                <w:color w:val="000000"/>
                <w:sz w:val="18"/>
              </w:rPr>
              <w:t xml:space="preserve">wells </w:t>
            </w:r>
            <w:r>
              <w:rPr>
                <w:rFonts w:ascii="Calibri" w:eastAsia="Times New Roman" w:hAnsi="Calibri" w:cs="Times New Roman"/>
                <w:color w:val="000000"/>
                <w:sz w:val="18"/>
              </w:rPr>
              <w:t>within a neighborhood</w:t>
            </w:r>
          </w:p>
        </w:tc>
        <w:tc>
          <w:tcPr>
            <w:tcW w:w="2056" w:type="dxa"/>
          </w:tcPr>
          <w:p w14:paraId="48941C9C" w14:textId="7635535A" w:rsidR="0028599C" w:rsidRPr="00443985" w:rsidRDefault="005F1FA8"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2056" w:type="dxa"/>
            <w:noWrap/>
          </w:tcPr>
          <w:p w14:paraId="751A6AC7" w14:textId="43D9F320"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Pozos_</w:t>
            </w:r>
            <w:r>
              <w:rPr>
                <w:rFonts w:ascii="Calibri" w:eastAsia="Times New Roman" w:hAnsi="Calibri" w:cs="Times New Roman"/>
                <w:color w:val="000000"/>
                <w:sz w:val="18"/>
              </w:rPr>
              <w:t>neighborhood</w:t>
            </w:r>
          </w:p>
        </w:tc>
      </w:tr>
      <w:tr w:rsidR="0028599C" w:rsidRPr="00443985" w14:paraId="23001B37" w14:textId="77777777" w:rsidTr="00283404">
        <w:trPr>
          <w:trHeight w:val="300"/>
        </w:trPr>
        <w:tc>
          <w:tcPr>
            <w:cnfStyle w:val="001000000000" w:firstRow="0" w:lastRow="0" w:firstColumn="1" w:lastColumn="0" w:oddVBand="0" w:evenVBand="0" w:oddHBand="0" w:evenHBand="0" w:firstRowFirstColumn="0" w:firstRowLastColumn="0" w:lastRowFirstColumn="0" w:lastRowLastColumn="0"/>
            <w:tcW w:w="2330" w:type="dxa"/>
            <w:noWrap/>
          </w:tcPr>
          <w:p w14:paraId="5DA85492"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Infrastructure coverage</w:t>
            </w:r>
          </w:p>
        </w:tc>
        <w:tc>
          <w:tcPr>
            <w:tcW w:w="2687" w:type="dxa"/>
          </w:tcPr>
          <w:p w14:paraId="1DC14F97" w14:textId="7777777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 houses connected to infrastructure system </w:t>
            </w:r>
            <m:oMath>
              <m:r>
                <w:rPr>
                  <w:rFonts w:ascii="Cambria Math" w:eastAsia="Times New Roman" w:hAnsi="Cambria Math" w:cs="Times New Roman"/>
                  <w:color w:val="000000"/>
                  <w:sz w:val="18"/>
                </w:rPr>
                <m:t>v</m:t>
              </m:r>
            </m:oMath>
          </w:p>
        </w:tc>
        <w:tc>
          <w:tcPr>
            <w:tcW w:w="2056" w:type="dxa"/>
          </w:tcPr>
          <w:p w14:paraId="1C171293" w14:textId="76CB9642" w:rsidR="0028599C" w:rsidRPr="00443985" w:rsidRDefault="005F1FA8"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2056" w:type="dxa"/>
            <w:noWrap/>
          </w:tcPr>
          <w:p w14:paraId="3C304627" w14:textId="7777777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Houses_with_</w:t>
            </w:r>
            <w:r w:rsidRPr="00443985">
              <w:rPr>
                <w:rFonts w:ascii="Calibri" w:eastAsia="Times New Roman" w:hAnsi="Calibri" w:cs="Times New Roman"/>
                <w:i/>
                <w:color w:val="000000"/>
                <w:sz w:val="18"/>
              </w:rPr>
              <w:t>v</w:t>
            </w:r>
          </w:p>
        </w:tc>
      </w:tr>
      <w:tr w:rsidR="0028599C" w:rsidRPr="00443985" w14:paraId="4939B7CE" w14:textId="77777777" w:rsidTr="002834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7F34F26B"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Age Infrastructure</w:t>
            </w:r>
          </w:p>
        </w:tc>
        <w:tc>
          <w:tcPr>
            <w:tcW w:w="2687" w:type="dxa"/>
            <w:noWrap/>
            <w:hideMark/>
          </w:tcPr>
          <w:p w14:paraId="2D44FF4A" w14:textId="71FC71B9" w:rsidR="0028599C" w:rsidRPr="00443985" w:rsidRDefault="0028599C" w:rsidP="003D350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Age infrastructure </w:t>
            </w:r>
            <w:r w:rsidR="003D350E">
              <w:rPr>
                <w:rFonts w:ascii="Calibri" w:eastAsia="Times New Roman" w:hAnsi="Calibri" w:cs="Times New Roman"/>
                <w:color w:val="000000"/>
                <w:sz w:val="18"/>
              </w:rPr>
              <w:t xml:space="preserve">system </w:t>
            </w:r>
            <m:oMath>
              <m:r>
                <w:rPr>
                  <w:rFonts w:ascii="Cambria Math" w:eastAsia="Times New Roman" w:hAnsi="Cambria Math" w:cs="Times New Roman"/>
                  <w:color w:val="000000"/>
                  <w:sz w:val="18"/>
                </w:rPr>
                <m:t>v</m:t>
              </m:r>
            </m:oMath>
          </w:p>
        </w:tc>
        <w:tc>
          <w:tcPr>
            <w:tcW w:w="2056" w:type="dxa"/>
          </w:tcPr>
          <w:p w14:paraId="4B027CA5" w14:textId="2680C034" w:rsidR="0028599C" w:rsidRPr="00443985" w:rsidRDefault="005F1FA8"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2056" w:type="dxa"/>
            <w:noWrap/>
            <w:hideMark/>
          </w:tcPr>
          <w:p w14:paraId="397499B6" w14:textId="300E3257" w:rsidR="0028599C" w:rsidRPr="00443985" w:rsidRDefault="0028599C" w:rsidP="003D350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Antiguedad-infra_</w:t>
            </w:r>
            <w:r w:rsidR="003D350E">
              <w:rPr>
                <w:rFonts w:ascii="Calibri" w:eastAsia="Times New Roman" w:hAnsi="Calibri" w:cs="Times New Roman"/>
                <w:color w:val="000000"/>
                <w:sz w:val="18"/>
              </w:rPr>
              <w:t>v</w:t>
            </w:r>
          </w:p>
        </w:tc>
      </w:tr>
      <w:tr w:rsidR="0028599C" w:rsidRPr="00443985" w14:paraId="63549407" w14:textId="77777777" w:rsidTr="00283404">
        <w:trPr>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3C8EE7A3"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Condition</w:t>
            </w:r>
          </w:p>
        </w:tc>
        <w:tc>
          <w:tcPr>
            <w:tcW w:w="2687" w:type="dxa"/>
          </w:tcPr>
          <w:p w14:paraId="51592B76" w14:textId="72B22FD7" w:rsidR="0028599C" w:rsidRPr="00443985" w:rsidRDefault="0028599C" w:rsidP="003D350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An index of the state of the infrastructure system </w:t>
            </w:r>
            <m:oMath>
              <m:r>
                <w:rPr>
                  <w:rFonts w:ascii="Cambria Math" w:hAnsi="Cambria Math"/>
                  <w:sz w:val="18"/>
                  <w:szCs w:val="24"/>
                </w:rPr>
                <m:t>v</m:t>
              </m:r>
            </m:oMath>
            <w:r w:rsidRPr="00443985">
              <w:rPr>
                <w:rFonts w:ascii="Calibri" w:eastAsia="Times New Roman" w:hAnsi="Calibri" w:cs="Times New Roman"/>
                <w:sz w:val="18"/>
              </w:rPr>
              <w:t xml:space="preserve"> in </w:t>
            </w:r>
            <w:r>
              <w:rPr>
                <w:rFonts w:ascii="Calibri" w:eastAsia="Times New Roman" w:hAnsi="Calibri" w:cs="Times New Roman"/>
                <w:sz w:val="18"/>
              </w:rPr>
              <w:t>neighborhood</w:t>
            </w:r>
            <w:r w:rsidR="003D350E">
              <w:rPr>
                <w:rFonts w:ascii="Calibri" w:eastAsia="Times New Roman" w:hAnsi="Calibri" w:cs="Times New Roman"/>
                <w:sz w:val="18"/>
              </w:rPr>
              <w:t xml:space="preserve"> </w:t>
            </w:r>
            <m:oMath>
              <m:r>
                <w:rPr>
                  <w:rFonts w:ascii="Cambria Math" w:eastAsia="Times New Roman" w:hAnsi="Cambria Math" w:cs="Times New Roman"/>
                  <w:sz w:val="18"/>
                </w:rPr>
                <m:t>j</m:t>
              </m:r>
            </m:oMath>
          </w:p>
        </w:tc>
        <w:tc>
          <w:tcPr>
            <w:tcW w:w="2056" w:type="dxa"/>
          </w:tcPr>
          <w:p w14:paraId="64E52023" w14:textId="1AAFA931" w:rsidR="0028599C" w:rsidRPr="00443985" w:rsidRDefault="005F1FA8"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c</m:t>
                    </m:r>
                  </m:e>
                  <m:sub>
                    <m:r>
                      <w:rPr>
                        <w:rFonts w:ascii="Cambria Math" w:hAnsi="Cambria Math"/>
                        <w:sz w:val="18"/>
                        <w:szCs w:val="24"/>
                      </w:rPr>
                      <m:t>jvt</m:t>
                    </m:r>
                  </m:sub>
                </m:sSub>
              </m:oMath>
            </m:oMathPara>
          </w:p>
        </w:tc>
        <w:tc>
          <w:tcPr>
            <w:tcW w:w="2056" w:type="dxa"/>
            <w:noWrap/>
          </w:tcPr>
          <w:p w14:paraId="450EC97D" w14:textId="7777777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condicion</w:t>
            </w:r>
          </w:p>
        </w:tc>
      </w:tr>
      <w:tr w:rsidR="00771CE0" w:rsidRPr="00443985" w14:paraId="25509D31" w14:textId="77777777" w:rsidTr="00283404">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30" w:type="dxa"/>
            <w:noWrap/>
          </w:tcPr>
          <w:p w14:paraId="3B4ADE10" w14:textId="6313E83C" w:rsidR="00771CE0" w:rsidRPr="00443985" w:rsidRDefault="00771CE0" w:rsidP="0028599C">
            <w:pPr>
              <w:rPr>
                <w:rFonts w:ascii="Calibri" w:eastAsia="Times New Roman" w:hAnsi="Calibri" w:cs="Times New Roman"/>
                <w:color w:val="000000"/>
                <w:sz w:val="18"/>
              </w:rPr>
            </w:pPr>
            <w:commentRangeStart w:id="49"/>
            <w:r>
              <w:rPr>
                <w:rFonts w:ascii="Calibri" w:eastAsia="Times New Roman" w:hAnsi="Calibri" w:cs="Times New Roman"/>
                <w:color w:val="000000"/>
                <w:sz w:val="18"/>
              </w:rPr>
              <w:t>Hydraulic cost</w:t>
            </w:r>
            <w:commentRangeEnd w:id="49"/>
            <w:r w:rsidR="001A0BC1">
              <w:rPr>
                <w:rStyle w:val="CommentReference"/>
                <w:b w:val="0"/>
                <w:bCs w:val="0"/>
              </w:rPr>
              <w:commentReference w:id="49"/>
            </w:r>
          </w:p>
        </w:tc>
        <w:tc>
          <w:tcPr>
            <w:tcW w:w="2687" w:type="dxa"/>
          </w:tcPr>
          <w:p w14:paraId="4235D8D7" w14:textId="21C0E4B3" w:rsidR="00771CE0" w:rsidRPr="00443985" w:rsidRDefault="00771CE0" w:rsidP="00771C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Average volume of water per unit of time received by the sewer system in a year</w:t>
            </w:r>
          </w:p>
        </w:tc>
        <w:tc>
          <w:tcPr>
            <w:tcW w:w="2056" w:type="dxa"/>
          </w:tcPr>
          <w:p w14:paraId="26CC7F75" w14:textId="21DA643A" w:rsidR="00771CE0" w:rsidRDefault="00771CE0" w:rsidP="00E84D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rPr>
            </w:pPr>
            <m:oMathPara>
              <m:oMath>
                <m:sSub>
                  <m:sSubPr>
                    <m:ctrlPr>
                      <w:rPr>
                        <w:rFonts w:ascii="Cambria Math" w:hAnsi="Cambria Math" w:cstheme="minorHAnsi"/>
                        <w:i/>
                      </w:rPr>
                    </m:ctrlPr>
                  </m:sSubPr>
                  <m:e>
                    <m:r>
                      <w:rPr>
                        <w:rFonts w:ascii="Cambria Math" w:hAnsi="Cambria Math" w:cstheme="minorHAnsi"/>
                      </w:rPr>
                      <m:t>ο</m:t>
                    </m:r>
                  </m:e>
                  <m:sub>
                    <m:r>
                      <w:rPr>
                        <w:rFonts w:ascii="Cambria Math" w:hAnsi="Cambria Math" w:cstheme="minorHAnsi"/>
                      </w:rPr>
                      <m:t>j</m:t>
                    </m:r>
                  </m:sub>
                </m:sSub>
              </m:oMath>
            </m:oMathPara>
          </w:p>
        </w:tc>
        <w:tc>
          <w:tcPr>
            <w:tcW w:w="2056" w:type="dxa"/>
            <w:noWrap/>
          </w:tcPr>
          <w:p w14:paraId="0E426CB2" w14:textId="36C9B060" w:rsidR="00771CE0" w:rsidRPr="00443985" w:rsidRDefault="001A0BC1" w:rsidP="003321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Gastro</w:t>
            </w:r>
            <w:r w:rsidR="00332197">
              <w:rPr>
                <w:rFonts w:ascii="Calibri" w:eastAsia="Times New Roman" w:hAnsi="Calibri" w:cs="Times New Roman"/>
                <w:color w:val="000000"/>
                <w:sz w:val="18"/>
              </w:rPr>
              <w:t>-</w:t>
            </w:r>
            <w:r>
              <w:rPr>
                <w:rFonts w:ascii="Calibri" w:eastAsia="Times New Roman" w:hAnsi="Calibri" w:cs="Times New Roman"/>
                <w:color w:val="000000"/>
                <w:sz w:val="18"/>
              </w:rPr>
              <w:t>hydraulico</w:t>
            </w:r>
          </w:p>
        </w:tc>
      </w:tr>
      <w:tr w:rsidR="0028599C" w:rsidRPr="00443985" w14:paraId="60EAEDB7" w14:textId="77777777" w:rsidTr="0058772A">
        <w:trPr>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75D9DDBA" w14:textId="5DAA8BAC" w:rsidR="0028599C" w:rsidRPr="00443985" w:rsidRDefault="0028599C" w:rsidP="0028599C">
            <w:pPr>
              <w:rPr>
                <w:rFonts w:ascii="Calibri" w:eastAsia="Times New Roman" w:hAnsi="Calibri" w:cs="Times New Roman"/>
                <w:color w:val="000000"/>
                <w:sz w:val="18"/>
              </w:rPr>
            </w:pPr>
            <w:r>
              <w:rPr>
                <w:rFonts w:ascii="Calibri" w:eastAsia="Times New Roman" w:hAnsi="Calibri" w:cs="Times New Roman"/>
                <w:color w:val="000000"/>
                <w:sz w:val="18"/>
              </w:rPr>
              <w:t>Capacity</w:t>
            </w:r>
          </w:p>
        </w:tc>
        <w:tc>
          <w:tcPr>
            <w:tcW w:w="2687" w:type="dxa"/>
          </w:tcPr>
          <w:p w14:paraId="421C1F42" w14:textId="1D524806"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Index of the capacity of the pipes of system </w:t>
            </w:r>
            <m:oMath>
              <m:r>
                <w:rPr>
                  <w:rFonts w:ascii="Cambria Math" w:eastAsia="Times New Roman" w:hAnsi="Cambria Math" w:cs="Times New Roman"/>
                  <w:color w:val="000000"/>
                  <w:sz w:val="18"/>
                </w:rPr>
                <m:t>v</m:t>
              </m:r>
            </m:oMath>
          </w:p>
        </w:tc>
        <w:tc>
          <w:tcPr>
            <w:tcW w:w="2056" w:type="dxa"/>
          </w:tcPr>
          <w:p w14:paraId="4BE7F607" w14:textId="70A33ACC" w:rsidR="0028599C" w:rsidRPr="00443985" w:rsidRDefault="005F1FA8"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rPr>
            </w:pPr>
            <m:oMathPara>
              <m:oMath>
                <m:sSub>
                  <m:sSubPr>
                    <m:ctrlPr>
                      <w:rPr>
                        <w:rFonts w:ascii="Cambria Math" w:eastAsia="Times New Roman" w:hAnsi="Cambria Math" w:cs="Times New Roman"/>
                        <w:i/>
                        <w:sz w:val="18"/>
                      </w:rPr>
                    </m:ctrlPr>
                  </m:sSubPr>
                  <m:e>
                    <m:r>
                      <w:rPr>
                        <w:rFonts w:ascii="Cambria Math" w:eastAsia="Times New Roman" w:hAnsi="Cambria Math" w:cs="Times New Roman"/>
                        <w:sz w:val="18"/>
                      </w:rPr>
                      <m:t>ε</m:t>
                    </m:r>
                  </m:e>
                  <m:sub>
                    <m:r>
                      <w:rPr>
                        <w:rFonts w:ascii="Cambria Math" w:eastAsia="Times New Roman" w:hAnsi="Cambria Math" w:cs="Times New Roman"/>
                        <w:sz w:val="18"/>
                      </w:rPr>
                      <m:t>jv</m:t>
                    </m:r>
                  </m:sub>
                </m:sSub>
              </m:oMath>
            </m:oMathPara>
          </w:p>
        </w:tc>
        <w:tc>
          <w:tcPr>
            <w:tcW w:w="2056" w:type="dxa"/>
            <w:noWrap/>
          </w:tcPr>
          <w:p w14:paraId="1CD63639" w14:textId="72BD3D84"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capasidad</w:t>
            </w:r>
          </w:p>
        </w:tc>
      </w:tr>
      <w:tr w:rsidR="0028599C" w:rsidRPr="00443985" w14:paraId="124E1106" w14:textId="77777777" w:rsidTr="00283404">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30" w:type="dxa"/>
            <w:noWrap/>
          </w:tcPr>
          <w:p w14:paraId="3EBFC5A8"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Rainfall</w:t>
            </w:r>
          </w:p>
        </w:tc>
        <w:tc>
          <w:tcPr>
            <w:tcW w:w="2687" w:type="dxa"/>
          </w:tcPr>
          <w:p w14:paraId="5E0E9433" w14:textId="72BAA826"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A total annual rainfall in </w:t>
            </w: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 xml:space="preserve"> </w:t>
            </w:r>
            <m:oMath>
              <m:r>
                <w:rPr>
                  <w:rFonts w:ascii="Cambria Math" w:hAnsi="Cambria Math"/>
                  <w:sz w:val="18"/>
                  <w:szCs w:val="24"/>
                </w:rPr>
                <m:t>j</m:t>
              </m:r>
            </m:oMath>
            <w:r w:rsidRPr="00443985">
              <w:rPr>
                <w:rFonts w:ascii="Calibri" w:eastAsia="Times New Roman" w:hAnsi="Calibri" w:cs="Times New Roman"/>
                <w:color w:val="000000"/>
                <w:sz w:val="18"/>
              </w:rPr>
              <w:t xml:space="preserve"> </w:t>
            </w:r>
            <w:r>
              <w:rPr>
                <w:rFonts w:ascii="Calibri" w:eastAsia="Times New Roman" w:hAnsi="Calibri" w:cs="Times New Roman"/>
                <w:color w:val="000000"/>
                <w:sz w:val="18"/>
              </w:rPr>
              <w:t>municipality</w:t>
            </w:r>
            <w:r w:rsidRPr="00443985">
              <w:rPr>
                <w:rFonts w:ascii="Calibri" w:eastAsia="Times New Roman" w:hAnsi="Calibri" w:cs="Times New Roman"/>
                <w:color w:val="000000"/>
                <w:sz w:val="18"/>
              </w:rPr>
              <w:t xml:space="preserve"> </w:t>
            </w:r>
            <m:oMath>
              <m:r>
                <w:rPr>
                  <w:rFonts w:ascii="Cambria Math" w:hAnsi="Cambria Math"/>
                  <w:sz w:val="18"/>
                  <w:szCs w:val="24"/>
                </w:rPr>
                <m:t>d</m:t>
              </m:r>
            </m:oMath>
          </w:p>
        </w:tc>
        <w:tc>
          <w:tcPr>
            <w:tcW w:w="2056" w:type="dxa"/>
          </w:tcPr>
          <w:p w14:paraId="70583E05" w14:textId="0CD78FD8" w:rsidR="0028599C" w:rsidRPr="00443985" w:rsidRDefault="005F1FA8" w:rsidP="00E84D4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rPr>
                    </m:ctrlPr>
                  </m:sSubPr>
                  <m:e>
                    <m:r>
                      <w:rPr>
                        <w:rFonts w:ascii="Cambria Math" w:hAnsi="Cambria Math"/>
                        <w:sz w:val="18"/>
                      </w:rPr>
                      <m:t>r</m:t>
                    </m:r>
                  </m:e>
                  <m:sub>
                    <m:r>
                      <w:rPr>
                        <w:rFonts w:ascii="Cambria Math" w:hAnsi="Cambria Math"/>
                        <w:sz w:val="18"/>
                        <w:szCs w:val="24"/>
                      </w:rPr>
                      <m:t>jt</m:t>
                    </m:r>
                  </m:sub>
                </m:sSub>
              </m:oMath>
            </m:oMathPara>
          </w:p>
        </w:tc>
        <w:tc>
          <w:tcPr>
            <w:tcW w:w="2056" w:type="dxa"/>
            <w:noWrap/>
          </w:tcPr>
          <w:p w14:paraId="04502953" w14:textId="77777777"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precipitation</w:t>
            </w:r>
          </w:p>
        </w:tc>
      </w:tr>
      <w:tr w:rsidR="0028599C" w:rsidRPr="00443985" w14:paraId="091B7395" w14:textId="77777777" w:rsidTr="00283404">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57EFCBAD"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Subsidence</w:t>
            </w:r>
          </w:p>
        </w:tc>
        <w:tc>
          <w:tcPr>
            <w:tcW w:w="2687" w:type="dxa"/>
            <w:hideMark/>
          </w:tcPr>
          <w:p w14:paraId="2565840A" w14:textId="7777777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Rate of subsidence per year  </w:t>
            </w:r>
          </w:p>
        </w:tc>
        <w:tc>
          <w:tcPr>
            <w:tcW w:w="2056" w:type="dxa"/>
          </w:tcPr>
          <w:p w14:paraId="42874574" w14:textId="18A6AAAB" w:rsidR="0028599C" w:rsidRPr="00443985" w:rsidRDefault="005F1FA8"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szCs w:val="24"/>
                      </w:rPr>
                      <m:t>ψ</m:t>
                    </m:r>
                  </m:e>
                  <m:sub>
                    <m:r>
                      <w:rPr>
                        <w:rFonts w:ascii="Cambria Math" w:hAnsi="Cambria Math"/>
                        <w:sz w:val="18"/>
                      </w:rPr>
                      <m:t>jt</m:t>
                    </m:r>
                  </m:sub>
                </m:sSub>
              </m:oMath>
            </m:oMathPara>
          </w:p>
        </w:tc>
        <w:tc>
          <w:tcPr>
            <w:tcW w:w="2056" w:type="dxa"/>
            <w:noWrap/>
            <w:hideMark/>
          </w:tcPr>
          <w:p w14:paraId="5A805A77" w14:textId="7777777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hundimientos</w:t>
            </w:r>
          </w:p>
        </w:tc>
      </w:tr>
      <w:tr w:rsidR="0028599C" w:rsidRPr="00443985" w14:paraId="4DE498B5" w14:textId="77777777" w:rsidTr="002834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0" w:type="dxa"/>
            <w:noWrap/>
            <w:hideMark/>
          </w:tcPr>
          <w:p w14:paraId="7D2DC144"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c>
          <w:tcPr>
            <w:tcW w:w="2687" w:type="dxa"/>
            <w:hideMark/>
          </w:tcPr>
          <w:p w14:paraId="5F5C3900" w14:textId="70DCBBDA"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The purchase power by </w:t>
            </w:r>
            <w:r>
              <w:rPr>
                <w:rFonts w:ascii="Calibri" w:eastAsia="Times New Roman" w:hAnsi="Calibri" w:cs="Times New Roman"/>
                <w:color w:val="000000"/>
                <w:sz w:val="18"/>
              </w:rPr>
              <w:t>neighborhood</w:t>
            </w:r>
          </w:p>
        </w:tc>
        <w:tc>
          <w:tcPr>
            <w:tcW w:w="2056" w:type="dxa"/>
          </w:tcPr>
          <w:p w14:paraId="70039308" w14:textId="4CEE17FE" w:rsidR="0028599C" w:rsidRPr="00443985" w:rsidRDefault="005F1FA8"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Ι</m:t>
                    </m:r>
                  </m:e>
                  <m:sub>
                    <m:r>
                      <w:rPr>
                        <w:rFonts w:ascii="Cambria Math" w:eastAsia="Times New Roman" w:hAnsi="Cambria Math" w:cs="Times New Roman"/>
                        <w:color w:val="000000"/>
                        <w:sz w:val="18"/>
                      </w:rPr>
                      <m:t>j</m:t>
                    </m:r>
                  </m:sub>
                </m:sSub>
              </m:oMath>
            </m:oMathPara>
          </w:p>
        </w:tc>
        <w:tc>
          <w:tcPr>
            <w:tcW w:w="2056" w:type="dxa"/>
            <w:noWrap/>
            <w:hideMark/>
          </w:tcPr>
          <w:p w14:paraId="542C9889" w14:textId="77777777"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Income-index</w:t>
            </w:r>
          </w:p>
        </w:tc>
      </w:tr>
      <w:tr w:rsidR="0028599C" w:rsidRPr="00443985" w14:paraId="7A09978C" w14:textId="77777777" w:rsidTr="00283404">
        <w:trPr>
          <w:trHeight w:val="288"/>
        </w:trPr>
        <w:tc>
          <w:tcPr>
            <w:cnfStyle w:val="001000000000" w:firstRow="0" w:lastRow="0" w:firstColumn="1" w:lastColumn="0" w:oddVBand="0" w:evenVBand="0" w:oddHBand="0" w:evenHBand="0" w:firstRowFirstColumn="0" w:firstRowLastColumn="0" w:lastRowFirstColumn="0" w:lastRowLastColumn="0"/>
            <w:tcW w:w="2330" w:type="dxa"/>
            <w:noWrap/>
            <w:hideMark/>
          </w:tcPr>
          <w:p w14:paraId="55C348E5"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c>
          <w:tcPr>
            <w:tcW w:w="2687" w:type="dxa"/>
            <w:hideMark/>
          </w:tcPr>
          <w:p w14:paraId="3FD05DAC" w14:textId="584B25A2"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G</w:t>
            </w:r>
            <w:r w:rsidRPr="00443985">
              <w:rPr>
                <w:rFonts w:ascii="Calibri" w:eastAsia="Times New Roman" w:hAnsi="Calibri" w:cs="Times New Roman"/>
                <w:color w:val="000000"/>
                <w:sz w:val="18"/>
              </w:rPr>
              <w:t>arbag</w:t>
            </w:r>
            <w:r>
              <w:rPr>
                <w:rFonts w:ascii="Calibri" w:eastAsia="Times New Roman" w:hAnsi="Calibri" w:cs="Times New Roman"/>
                <w:color w:val="000000"/>
                <w:sz w:val="18"/>
              </w:rPr>
              <w:t>e produced in each neighborhood</w:t>
            </w:r>
          </w:p>
        </w:tc>
        <w:tc>
          <w:tcPr>
            <w:tcW w:w="2056" w:type="dxa"/>
          </w:tcPr>
          <w:p w14:paraId="37A65937" w14:textId="651B5C1D" w:rsidR="0028599C" w:rsidRPr="00443985" w:rsidRDefault="005F1FA8"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Θ</m:t>
                    </m:r>
                  </m:e>
                  <m:sub>
                    <m:r>
                      <w:rPr>
                        <w:rFonts w:ascii="Cambria Math" w:eastAsia="Times New Roman" w:hAnsi="Cambria Math" w:cs="Times New Roman"/>
                        <w:color w:val="000000"/>
                        <w:sz w:val="18"/>
                      </w:rPr>
                      <m:t>j</m:t>
                    </m:r>
                  </m:sub>
                </m:sSub>
              </m:oMath>
            </m:oMathPara>
          </w:p>
        </w:tc>
        <w:tc>
          <w:tcPr>
            <w:tcW w:w="2056" w:type="dxa"/>
            <w:noWrap/>
            <w:hideMark/>
          </w:tcPr>
          <w:p w14:paraId="03B962A2" w14:textId="7777777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garbage</w:t>
            </w:r>
          </w:p>
        </w:tc>
      </w:tr>
      <w:tr w:rsidR="0028599C" w:rsidRPr="00443985" w14:paraId="0350AB39" w14:textId="77777777" w:rsidTr="0028340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30" w:type="dxa"/>
            <w:noWrap/>
          </w:tcPr>
          <w:p w14:paraId="6B623281" w14:textId="2F911164" w:rsidR="0028599C" w:rsidRPr="00443985" w:rsidRDefault="0028599C" w:rsidP="0028599C">
            <w:pPr>
              <w:rPr>
                <w:rFonts w:ascii="Calibri" w:eastAsia="Times New Roman" w:hAnsi="Calibri" w:cs="Times New Roman"/>
                <w:color w:val="000000"/>
                <w:sz w:val="18"/>
              </w:rPr>
            </w:pPr>
            <w:r>
              <w:rPr>
                <w:rFonts w:ascii="Calibri" w:eastAsia="Times New Roman" w:hAnsi="Calibri" w:cs="Times New Roman"/>
                <w:color w:val="000000"/>
                <w:sz w:val="18"/>
              </w:rPr>
              <w:t>Water quality</w:t>
            </w:r>
          </w:p>
        </w:tc>
        <w:tc>
          <w:tcPr>
            <w:tcW w:w="2687" w:type="dxa"/>
          </w:tcPr>
          <w:p w14:paraId="31387421" w14:textId="3EACC462" w:rsidR="0028599C"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Index of the quality of potable water</w:t>
            </w:r>
          </w:p>
        </w:tc>
        <w:tc>
          <w:tcPr>
            <w:tcW w:w="2056" w:type="dxa"/>
          </w:tcPr>
          <w:p w14:paraId="5DCBD3CD" w14:textId="4403DA01" w:rsidR="0028599C" w:rsidRPr="00443985" w:rsidRDefault="005F1FA8" w:rsidP="005E10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c>
          <w:tcPr>
            <w:tcW w:w="2056" w:type="dxa"/>
            <w:noWrap/>
          </w:tcPr>
          <w:p w14:paraId="6F895A0E" w14:textId="37CED5A3" w:rsidR="0028599C" w:rsidRPr="00443985" w:rsidRDefault="0028599C" w:rsidP="0028599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8772A">
              <w:rPr>
                <w:rFonts w:ascii="Calibri" w:eastAsia="Times New Roman" w:hAnsi="Calibri" w:cs="Times New Roman"/>
                <w:color w:val="000000"/>
                <w:sz w:val="18"/>
              </w:rPr>
              <w:t>water_quality</w:t>
            </w:r>
          </w:p>
        </w:tc>
      </w:tr>
      <w:tr w:rsidR="0028599C" w:rsidRPr="00443985" w14:paraId="32B98407" w14:textId="77777777" w:rsidTr="00283404">
        <w:trPr>
          <w:trHeight w:val="432"/>
        </w:trPr>
        <w:tc>
          <w:tcPr>
            <w:cnfStyle w:val="001000000000" w:firstRow="0" w:lastRow="0" w:firstColumn="1" w:lastColumn="0" w:oddVBand="0" w:evenVBand="0" w:oddHBand="0" w:evenHBand="0" w:firstRowFirstColumn="0" w:firstRowLastColumn="0" w:lastRowFirstColumn="0" w:lastRowLastColumn="0"/>
            <w:tcW w:w="2330" w:type="dxa"/>
            <w:noWrap/>
            <w:hideMark/>
          </w:tcPr>
          <w:p w14:paraId="5D07C6A0" w14:textId="77777777" w:rsidR="0028599C" w:rsidRPr="00443985" w:rsidRDefault="0028599C" w:rsidP="0028599C">
            <w:pPr>
              <w:rPr>
                <w:rFonts w:ascii="Calibri" w:eastAsia="Times New Roman" w:hAnsi="Calibri" w:cs="Times New Roman"/>
                <w:color w:val="000000"/>
                <w:sz w:val="18"/>
              </w:rPr>
            </w:pPr>
            <w:r w:rsidRPr="00443985">
              <w:rPr>
                <w:rFonts w:ascii="Calibri" w:eastAsia="Times New Roman" w:hAnsi="Calibri" w:cs="Times New Roman"/>
                <w:color w:val="000000"/>
                <w:sz w:val="18"/>
              </w:rPr>
              <w:lastRenderedPageBreak/>
              <w:t>Urban growth</w:t>
            </w:r>
          </w:p>
        </w:tc>
        <w:tc>
          <w:tcPr>
            <w:tcW w:w="2687" w:type="dxa"/>
            <w:hideMark/>
          </w:tcPr>
          <w:p w14:paraId="0E5BD034" w14:textId="6187328D"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 xml:space="preserve">Percentage of </w:t>
            </w:r>
            <w:r>
              <w:rPr>
                <w:rFonts w:ascii="Calibri" w:eastAsia="Times New Roman" w:hAnsi="Calibri" w:cs="Times New Roman"/>
                <w:color w:val="000000"/>
                <w:sz w:val="18"/>
              </w:rPr>
              <w:t>neighborhood</w:t>
            </w:r>
            <w:r w:rsidRPr="00443985">
              <w:rPr>
                <w:rFonts w:ascii="Calibri" w:eastAsia="Times New Roman" w:hAnsi="Calibri" w:cs="Times New Roman"/>
                <w:color w:val="000000"/>
                <w:sz w:val="18"/>
              </w:rPr>
              <w:t xml:space="preserve"> considered as urbanized</w:t>
            </w:r>
          </w:p>
        </w:tc>
        <w:tc>
          <w:tcPr>
            <w:tcW w:w="2056" w:type="dxa"/>
          </w:tcPr>
          <w:p w14:paraId="734F19D4" w14:textId="65A9B381" w:rsidR="0028599C" w:rsidRPr="00443985" w:rsidRDefault="005F1FA8"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c>
          <w:tcPr>
            <w:tcW w:w="2056" w:type="dxa"/>
            <w:noWrap/>
            <w:hideMark/>
          </w:tcPr>
          <w:p w14:paraId="3C9ECA09" w14:textId="77777777" w:rsidR="0028599C" w:rsidRPr="00443985" w:rsidRDefault="0028599C" w:rsidP="0028599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443985">
              <w:rPr>
                <w:rFonts w:ascii="Calibri" w:eastAsia="Times New Roman" w:hAnsi="Calibri" w:cs="Times New Roman"/>
                <w:color w:val="000000"/>
                <w:sz w:val="18"/>
              </w:rPr>
              <w:t>urban_growth</w:t>
            </w:r>
          </w:p>
        </w:tc>
      </w:tr>
    </w:tbl>
    <w:p w14:paraId="475102EE" w14:textId="77777777" w:rsidR="00443985" w:rsidRDefault="00443985"/>
    <w:p w14:paraId="120AC255" w14:textId="77777777" w:rsidR="00443985" w:rsidRDefault="00443985"/>
    <w:p w14:paraId="41CDFCCA" w14:textId="54A89472" w:rsidR="00443985" w:rsidRDefault="00443985">
      <w:r>
        <w:t>Table 2</w:t>
      </w:r>
    </w:p>
    <w:tbl>
      <w:tblPr>
        <w:tblStyle w:val="PlainTable5"/>
        <w:tblW w:w="9360" w:type="dxa"/>
        <w:tblLayout w:type="fixed"/>
        <w:tblLook w:val="04A0" w:firstRow="1" w:lastRow="0" w:firstColumn="1" w:lastColumn="0" w:noHBand="0" w:noVBand="1"/>
      </w:tblPr>
      <w:tblGrid>
        <w:gridCol w:w="966"/>
        <w:gridCol w:w="1112"/>
        <w:gridCol w:w="1078"/>
        <w:gridCol w:w="2949"/>
        <w:gridCol w:w="911"/>
        <w:gridCol w:w="1172"/>
        <w:gridCol w:w="1172"/>
      </w:tblGrid>
      <w:tr w:rsidR="0028599C" w:rsidRPr="00B63C2B" w14:paraId="3EF298F5" w14:textId="14F7B50E" w:rsidTr="0028599C">
        <w:trPr>
          <w:cnfStyle w:val="100000000000" w:firstRow="1" w:lastRow="0" w:firstColumn="0" w:lastColumn="0" w:oddVBand="0" w:evenVBand="0" w:oddHBand="0" w:evenHBand="0" w:firstRowFirstColumn="0" w:firstRowLastColumn="0" w:lastRowFirstColumn="0" w:lastRowLastColumn="0"/>
          <w:trHeight w:val="600"/>
        </w:trPr>
        <w:tc>
          <w:tcPr>
            <w:cnfStyle w:val="001000000100" w:firstRow="0" w:lastRow="0" w:firstColumn="1" w:lastColumn="0" w:oddVBand="0" w:evenVBand="0" w:oddHBand="0" w:evenHBand="0" w:firstRowFirstColumn="1" w:firstRowLastColumn="0" w:lastRowFirstColumn="0" w:lastRowLastColumn="0"/>
            <w:tcW w:w="966" w:type="dxa"/>
            <w:hideMark/>
          </w:tcPr>
          <w:p w14:paraId="454B5A7B" w14:textId="589737E1" w:rsidR="0028599C" w:rsidRPr="00B63C2B" w:rsidRDefault="0028599C" w:rsidP="006062D5">
            <w:pPr>
              <w:rPr>
                <w:rFonts w:ascii="Calibri" w:eastAsia="Times New Roman" w:hAnsi="Calibri" w:cs="Times New Roman"/>
                <w:color w:val="000000"/>
                <w:sz w:val="18"/>
              </w:rPr>
            </w:pPr>
          </w:p>
        </w:tc>
        <w:tc>
          <w:tcPr>
            <w:tcW w:w="1112" w:type="dxa"/>
            <w:hideMark/>
          </w:tcPr>
          <w:p w14:paraId="76DAEB9C" w14:textId="74ABD116" w:rsidR="0028599C" w:rsidRPr="00B63C2B" w:rsidRDefault="0028599C" w:rsidP="006062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Actions</w:t>
            </w:r>
          </w:p>
        </w:tc>
        <w:tc>
          <w:tcPr>
            <w:tcW w:w="1078" w:type="dxa"/>
          </w:tcPr>
          <w:p w14:paraId="5DEDFFBC" w14:textId="2EE6E594" w:rsidR="0028599C" w:rsidRPr="00B63C2B" w:rsidRDefault="0028599C" w:rsidP="0068344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symbol</w:t>
            </w:r>
          </w:p>
        </w:tc>
        <w:tc>
          <w:tcPr>
            <w:tcW w:w="2949" w:type="dxa"/>
            <w:hideMark/>
          </w:tcPr>
          <w:p w14:paraId="478DB216" w14:textId="206F03B5" w:rsidR="0028599C" w:rsidRPr="00B63C2B" w:rsidRDefault="0028599C" w:rsidP="006062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Definition</w:t>
            </w:r>
          </w:p>
        </w:tc>
        <w:tc>
          <w:tcPr>
            <w:tcW w:w="911" w:type="dxa"/>
            <w:hideMark/>
          </w:tcPr>
          <w:p w14:paraId="21F5DDEB" w14:textId="038D98A8" w:rsidR="0028599C" w:rsidRPr="00B63C2B" w:rsidRDefault="0028599C" w:rsidP="006062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ttribute changed</w:t>
            </w:r>
          </w:p>
        </w:tc>
        <w:tc>
          <w:tcPr>
            <w:tcW w:w="1172" w:type="dxa"/>
          </w:tcPr>
          <w:p w14:paraId="2EE5BF8F" w14:textId="77777777" w:rsidR="0028599C" w:rsidRPr="00B63C2B" w:rsidRDefault="0028599C" w:rsidP="006062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Decision cycle</w:t>
            </w:r>
          </w:p>
        </w:tc>
        <w:tc>
          <w:tcPr>
            <w:tcW w:w="1172" w:type="dxa"/>
          </w:tcPr>
          <w:p w14:paraId="7DE99EB8" w14:textId="553DF34A" w:rsidR="0028599C" w:rsidRPr="00B63C2B" w:rsidRDefault="0028599C" w:rsidP="006062D5">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Action weight</w:t>
            </w:r>
          </w:p>
        </w:tc>
      </w:tr>
      <w:tr w:rsidR="0028599C" w:rsidRPr="00B63C2B" w14:paraId="639A99A5" w14:textId="067AE15F" w:rsidTr="0028599C">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966" w:type="dxa"/>
            <w:vMerge w:val="restart"/>
            <w:vAlign w:val="center"/>
            <w:hideMark/>
          </w:tcPr>
          <w:p w14:paraId="7BE2B7D5" w14:textId="3C47A7C7" w:rsidR="0028599C" w:rsidRPr="00B63C2B" w:rsidRDefault="0028599C" w:rsidP="009C3560">
            <w:pPr>
              <w:jc w:val="center"/>
              <w:rPr>
                <w:rFonts w:ascii="Calibri" w:eastAsia="Times New Roman" w:hAnsi="Calibri" w:cs="Times New Roman"/>
                <w:color w:val="000000"/>
                <w:sz w:val="18"/>
              </w:rPr>
            </w:pPr>
            <w:r>
              <w:rPr>
                <w:rFonts w:ascii="Calibri" w:eastAsia="Times New Roman" w:hAnsi="Calibri" w:cs="Times New Roman"/>
                <w:color w:val="000000"/>
                <w:sz w:val="18"/>
              </w:rPr>
              <w:t>Water Authority</w:t>
            </w:r>
          </w:p>
        </w:tc>
        <w:tc>
          <w:tcPr>
            <w:tcW w:w="1112" w:type="dxa"/>
            <w:hideMark/>
          </w:tcPr>
          <w:p w14:paraId="43B3557F"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Distribution</w:t>
            </w:r>
          </w:p>
        </w:tc>
        <w:tc>
          <w:tcPr>
            <w:tcW w:w="1078" w:type="dxa"/>
          </w:tcPr>
          <w:p w14:paraId="4584BAD1" w14:textId="5AD40870" w:rsidR="0028599C" w:rsidRPr="00B63C2B" w:rsidRDefault="005F1FA8"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oMath>
            </m:oMathPara>
          </w:p>
        </w:tc>
        <w:tc>
          <w:tcPr>
            <w:tcW w:w="2949" w:type="dxa"/>
            <w:hideMark/>
          </w:tcPr>
          <w:p w14:paraId="51E3D15C" w14:textId="0E78A5FE"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water distributed by government trucks to areas without connection to the supply network</w:t>
            </w:r>
          </w:p>
        </w:tc>
        <w:tc>
          <w:tcPr>
            <w:tcW w:w="911" w:type="dxa"/>
            <w:hideMark/>
          </w:tcPr>
          <w:p w14:paraId="2BE3A9AA" w14:textId="2AF1CACD" w:rsidR="0028599C" w:rsidRPr="00B63C2B" w:rsidRDefault="005F1FA8"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c>
          <w:tcPr>
            <w:tcW w:w="1172" w:type="dxa"/>
          </w:tcPr>
          <w:p w14:paraId="453D816A" w14:textId="56452A89"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Weekly</w:t>
            </w:r>
          </w:p>
        </w:tc>
        <w:tc>
          <w:tcPr>
            <w:tcW w:w="1172" w:type="dxa"/>
          </w:tcPr>
          <w:p w14:paraId="3324BBF9" w14:textId="77777777" w:rsidR="0028599C"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28599C" w:rsidRPr="00B63C2B" w14:paraId="54B5AC24" w14:textId="234C1DB8" w:rsidTr="0028599C">
        <w:trPr>
          <w:trHeight w:val="576"/>
        </w:trPr>
        <w:tc>
          <w:tcPr>
            <w:cnfStyle w:val="001000000000" w:firstRow="0" w:lastRow="0" w:firstColumn="1" w:lastColumn="0" w:oddVBand="0" w:evenVBand="0" w:oddHBand="0" w:evenHBand="0" w:firstRowFirstColumn="0" w:firstRowLastColumn="0" w:lastRowFirstColumn="0" w:lastRowLastColumn="0"/>
            <w:tcW w:w="966" w:type="dxa"/>
            <w:vMerge/>
            <w:hideMark/>
          </w:tcPr>
          <w:p w14:paraId="3D053C7D" w14:textId="77777777" w:rsidR="0028599C" w:rsidRPr="00B63C2B" w:rsidRDefault="0028599C" w:rsidP="006062D5">
            <w:pPr>
              <w:rPr>
                <w:rFonts w:ascii="Calibri" w:eastAsia="Times New Roman" w:hAnsi="Calibri" w:cs="Times New Roman"/>
                <w:color w:val="000000"/>
                <w:sz w:val="18"/>
              </w:rPr>
            </w:pPr>
          </w:p>
        </w:tc>
        <w:tc>
          <w:tcPr>
            <w:tcW w:w="1112" w:type="dxa"/>
            <w:hideMark/>
          </w:tcPr>
          <w:p w14:paraId="0CEE5052" w14:textId="5DA530F5"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Extraction</w:t>
            </w:r>
          </w:p>
        </w:tc>
        <w:tc>
          <w:tcPr>
            <w:tcW w:w="1078" w:type="dxa"/>
          </w:tcPr>
          <w:p w14:paraId="63FFB8C4" w14:textId="50E5ECA6" w:rsidR="0028599C" w:rsidRDefault="005F1FA8" w:rsidP="009C356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E</m:t>
                    </m:r>
                  </m:sub>
                </m:sSub>
              </m:oMath>
            </m:oMathPara>
          </w:p>
        </w:tc>
        <w:tc>
          <w:tcPr>
            <w:tcW w:w="2949" w:type="dxa"/>
            <w:hideMark/>
          </w:tcPr>
          <w:p w14:paraId="2D8C0327" w14:textId="0FFFD0F3" w:rsidR="0028599C" w:rsidRPr="00B63C2B" w:rsidRDefault="0028599C" w:rsidP="009C356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Increase </w:t>
            </w:r>
            <w:r w:rsidRPr="00B63C2B">
              <w:rPr>
                <w:rFonts w:ascii="Calibri" w:eastAsia="Times New Roman" w:hAnsi="Calibri" w:cs="Times New Roman"/>
                <w:color w:val="000000"/>
                <w:sz w:val="18"/>
              </w:rPr>
              <w:t xml:space="preserve">extraction </w:t>
            </w:r>
            <w:r>
              <w:rPr>
                <w:rFonts w:ascii="Calibri" w:eastAsia="Times New Roman" w:hAnsi="Calibri" w:cs="Times New Roman"/>
                <w:color w:val="000000"/>
                <w:sz w:val="18"/>
              </w:rPr>
              <w:t>by increasing number of wells</w:t>
            </w:r>
          </w:p>
        </w:tc>
        <w:tc>
          <w:tcPr>
            <w:tcW w:w="911" w:type="dxa"/>
            <w:hideMark/>
          </w:tcPr>
          <w:p w14:paraId="6F61ACD5" w14:textId="451037EC" w:rsidR="0028599C" w:rsidRPr="00B63C2B" w:rsidRDefault="005F1FA8"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sz w:val="18"/>
                        <w:szCs w:val="24"/>
                      </w:rPr>
                    </m:ctrlPr>
                  </m:sSubPr>
                  <m:e>
                    <m:r>
                      <w:rPr>
                        <w:rFonts w:ascii="Cambria Math" w:hAnsi="Cambria Math"/>
                        <w:sz w:val="18"/>
                        <w:szCs w:val="24"/>
                      </w:rPr>
                      <m:t>q</m:t>
                    </m:r>
                  </m:e>
                  <m:sub>
                    <m:r>
                      <w:rPr>
                        <w:rFonts w:ascii="Cambria Math" w:hAnsi="Cambria Math"/>
                        <w:sz w:val="18"/>
                        <w:szCs w:val="24"/>
                      </w:rPr>
                      <m:t>jt</m:t>
                    </m:r>
                  </m:sub>
                </m:sSub>
              </m:oMath>
            </m:oMathPara>
          </w:p>
        </w:tc>
        <w:tc>
          <w:tcPr>
            <w:tcW w:w="1172" w:type="dxa"/>
          </w:tcPr>
          <w:p w14:paraId="061452B5"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tc>
        <w:tc>
          <w:tcPr>
            <w:tcW w:w="1172" w:type="dxa"/>
          </w:tcPr>
          <w:p w14:paraId="3A1CE2A7"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28599C" w:rsidRPr="00B63C2B" w14:paraId="76356C18" w14:textId="012FED19" w:rsidTr="0028599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6" w:type="dxa"/>
            <w:vMerge/>
            <w:hideMark/>
          </w:tcPr>
          <w:p w14:paraId="2FA6104D" w14:textId="77777777" w:rsidR="0028599C" w:rsidRPr="00B63C2B" w:rsidRDefault="0028599C" w:rsidP="006062D5">
            <w:pPr>
              <w:rPr>
                <w:rFonts w:ascii="Times New Roman" w:eastAsia="Times New Roman" w:hAnsi="Times New Roman" w:cs="Times New Roman"/>
                <w:sz w:val="18"/>
                <w:szCs w:val="20"/>
              </w:rPr>
            </w:pPr>
          </w:p>
        </w:tc>
        <w:tc>
          <w:tcPr>
            <w:tcW w:w="1112" w:type="dxa"/>
            <w:hideMark/>
          </w:tcPr>
          <w:p w14:paraId="10CC1518"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w:t>
            </w:r>
            <w:r w:rsidRPr="00B63C2B">
              <w:rPr>
                <w:rFonts w:ascii="Calibri" w:eastAsia="Times New Roman" w:hAnsi="Calibri" w:cs="Times New Roman"/>
                <w:color w:val="000000"/>
                <w:sz w:val="18"/>
              </w:rPr>
              <w:t>aintenance</w:t>
            </w:r>
          </w:p>
        </w:tc>
        <w:tc>
          <w:tcPr>
            <w:tcW w:w="1078" w:type="dxa"/>
          </w:tcPr>
          <w:p w14:paraId="57494456" w14:textId="65B5DFB6" w:rsidR="0028599C" w:rsidRDefault="005F1FA8" w:rsidP="009C356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R</m:t>
                    </m:r>
                  </m:sub>
                </m:sSub>
              </m:oMath>
            </m:oMathPara>
          </w:p>
        </w:tc>
        <w:tc>
          <w:tcPr>
            <w:tcW w:w="2949" w:type="dxa"/>
            <w:hideMark/>
          </w:tcPr>
          <w:p w14:paraId="0051F943" w14:textId="646023C6" w:rsidR="0028599C" w:rsidRPr="00B63C2B" w:rsidRDefault="0028599C" w:rsidP="009C356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Repairing </w:t>
            </w:r>
            <w:r w:rsidRPr="00B63C2B">
              <w:rPr>
                <w:rFonts w:ascii="Calibri" w:eastAsia="Times New Roman" w:hAnsi="Calibri" w:cs="Times New Roman"/>
                <w:color w:val="000000"/>
                <w:sz w:val="18"/>
              </w:rPr>
              <w:t xml:space="preserve">infrastructure </w:t>
            </w:r>
            <w:r>
              <w:rPr>
                <w:rFonts w:ascii="Calibri" w:eastAsia="Times New Roman" w:hAnsi="Calibri" w:cs="Times New Roman"/>
                <w:color w:val="000000"/>
                <w:sz w:val="18"/>
              </w:rPr>
              <w:t xml:space="preserve">system </w:t>
            </w:r>
            <w:r w:rsidRPr="0036343D">
              <w:rPr>
                <w:rFonts w:ascii="Calibri" w:eastAsia="Times New Roman" w:hAnsi="Calibri" w:cs="Times New Roman"/>
                <w:i/>
                <w:color w:val="000000"/>
                <w:sz w:val="18"/>
              </w:rPr>
              <w:t>v</w:t>
            </w:r>
            <w:r>
              <w:rPr>
                <w:rFonts w:ascii="Calibri" w:eastAsia="Times New Roman" w:hAnsi="Calibri" w:cs="Times New Roman"/>
                <w:color w:val="000000"/>
                <w:sz w:val="18"/>
              </w:rPr>
              <w:t xml:space="preserve"> </w:t>
            </w:r>
          </w:p>
        </w:tc>
        <w:tc>
          <w:tcPr>
            <w:tcW w:w="911" w:type="dxa"/>
            <w:hideMark/>
          </w:tcPr>
          <w:p w14:paraId="63D43403" w14:textId="32DCAB38" w:rsidR="0028599C" w:rsidRPr="00B63C2B" w:rsidRDefault="005F1FA8"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szCs w:val="24"/>
                      </w:rPr>
                    </m:ctrlPr>
                  </m:sSubPr>
                  <m:e>
                    <m:r>
                      <w:rPr>
                        <w:rFonts w:ascii="Cambria Math" w:hAnsi="Cambria Math"/>
                        <w:sz w:val="18"/>
                        <w:szCs w:val="24"/>
                      </w:rPr>
                      <m:t>λ</m:t>
                    </m:r>
                  </m:e>
                  <m:sub>
                    <m:r>
                      <w:rPr>
                        <w:rFonts w:ascii="Cambria Math" w:hAnsi="Cambria Math"/>
                        <w:sz w:val="18"/>
                        <w:szCs w:val="24"/>
                      </w:rPr>
                      <m:t>jvt</m:t>
                    </m:r>
                  </m:sub>
                </m:sSub>
              </m:oMath>
            </m:oMathPara>
          </w:p>
        </w:tc>
        <w:tc>
          <w:tcPr>
            <w:tcW w:w="1172" w:type="dxa"/>
          </w:tcPr>
          <w:p w14:paraId="444A6C9C"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26A7960D"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28599C" w:rsidRPr="00B63C2B" w14:paraId="32765CE7" w14:textId="06342C85" w:rsidTr="0028599C">
        <w:trPr>
          <w:trHeight w:val="576"/>
        </w:trPr>
        <w:tc>
          <w:tcPr>
            <w:cnfStyle w:val="001000000000" w:firstRow="0" w:lastRow="0" w:firstColumn="1" w:lastColumn="0" w:oddVBand="0" w:evenVBand="0" w:oddHBand="0" w:evenHBand="0" w:firstRowFirstColumn="0" w:firstRowLastColumn="0" w:lastRowFirstColumn="0" w:lastRowLastColumn="0"/>
            <w:tcW w:w="966" w:type="dxa"/>
            <w:vMerge/>
            <w:tcBorders>
              <w:bottom w:val="single" w:sz="4" w:space="0" w:color="auto"/>
            </w:tcBorders>
            <w:hideMark/>
          </w:tcPr>
          <w:p w14:paraId="7A80C33C" w14:textId="77777777" w:rsidR="0028599C" w:rsidRPr="00B63C2B" w:rsidRDefault="0028599C" w:rsidP="006062D5">
            <w:pPr>
              <w:rPr>
                <w:rFonts w:ascii="Calibri" w:eastAsia="Times New Roman" w:hAnsi="Calibri" w:cs="Times New Roman"/>
                <w:color w:val="000000"/>
                <w:sz w:val="18"/>
              </w:rPr>
            </w:pPr>
          </w:p>
        </w:tc>
        <w:tc>
          <w:tcPr>
            <w:tcW w:w="1112" w:type="dxa"/>
            <w:tcBorders>
              <w:bottom w:val="single" w:sz="4" w:space="0" w:color="auto"/>
            </w:tcBorders>
            <w:hideMark/>
          </w:tcPr>
          <w:p w14:paraId="38CED201"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 xml:space="preserve">New infrastructure </w:t>
            </w:r>
          </w:p>
        </w:tc>
        <w:tc>
          <w:tcPr>
            <w:tcW w:w="1078" w:type="dxa"/>
            <w:tcBorders>
              <w:bottom w:val="single" w:sz="4" w:space="0" w:color="auto"/>
            </w:tcBorders>
          </w:tcPr>
          <w:p w14:paraId="21F57B82" w14:textId="3C1B9F00" w:rsidR="0028599C" w:rsidRDefault="005F1FA8"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oMath>
            </m:oMathPara>
          </w:p>
        </w:tc>
        <w:tc>
          <w:tcPr>
            <w:tcW w:w="2949" w:type="dxa"/>
            <w:tcBorders>
              <w:bottom w:val="single" w:sz="4" w:space="0" w:color="auto"/>
            </w:tcBorders>
            <w:hideMark/>
          </w:tcPr>
          <w:p w14:paraId="715B37EB" w14:textId="30CF762D"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 xml:space="preserve">efer to </w:t>
            </w:r>
            <w:r>
              <w:rPr>
                <w:rFonts w:ascii="Calibri" w:eastAsia="Times New Roman" w:hAnsi="Calibri" w:cs="Times New Roman"/>
                <w:color w:val="000000"/>
                <w:sz w:val="18"/>
              </w:rPr>
              <w:t>the action of providing new infrastructure in neighborhoods that lack of coverage</w:t>
            </w:r>
          </w:p>
        </w:tc>
        <w:tc>
          <w:tcPr>
            <w:tcW w:w="911" w:type="dxa"/>
            <w:tcBorders>
              <w:bottom w:val="single" w:sz="4" w:space="0" w:color="auto"/>
            </w:tcBorders>
            <w:hideMark/>
          </w:tcPr>
          <w:p w14:paraId="537D1E1E" w14:textId="11647D64" w:rsidR="0028599C" w:rsidRPr="00B63C2B" w:rsidRDefault="005F1FA8" w:rsidP="004439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c>
          <w:tcPr>
            <w:tcW w:w="1172" w:type="dxa"/>
            <w:tcBorders>
              <w:bottom w:val="single" w:sz="4" w:space="0" w:color="auto"/>
            </w:tcBorders>
          </w:tcPr>
          <w:p w14:paraId="53139CE2" w14:textId="5E02CA44"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Borders>
              <w:bottom w:val="single" w:sz="4" w:space="0" w:color="auto"/>
            </w:tcBorders>
          </w:tcPr>
          <w:p w14:paraId="1A9CA759"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28599C" w:rsidRPr="00B63C2B" w14:paraId="16A2DE13" w14:textId="06CCC5EF" w:rsidTr="0028599C">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966" w:type="dxa"/>
            <w:vMerge w:val="restart"/>
            <w:tcBorders>
              <w:top w:val="single" w:sz="4" w:space="0" w:color="auto"/>
            </w:tcBorders>
            <w:vAlign w:val="center"/>
            <w:hideMark/>
          </w:tcPr>
          <w:p w14:paraId="01D6C963" w14:textId="77777777" w:rsidR="0028599C" w:rsidRPr="00B63C2B" w:rsidRDefault="0028599C" w:rsidP="009C3560">
            <w:pPr>
              <w:rPr>
                <w:rFonts w:ascii="Calibri" w:eastAsia="Times New Roman" w:hAnsi="Calibri" w:cs="Times New Roman"/>
                <w:color w:val="000000"/>
                <w:sz w:val="18"/>
              </w:rPr>
            </w:pPr>
            <w:r w:rsidRPr="00B63C2B">
              <w:rPr>
                <w:rFonts w:ascii="Calibri" w:eastAsia="Times New Roman" w:hAnsi="Calibri" w:cs="Times New Roman"/>
                <w:color w:val="000000"/>
                <w:sz w:val="18"/>
              </w:rPr>
              <w:t>Residents</w:t>
            </w:r>
          </w:p>
        </w:tc>
        <w:tc>
          <w:tcPr>
            <w:tcW w:w="1112" w:type="dxa"/>
            <w:tcBorders>
              <w:top w:val="single" w:sz="4" w:space="0" w:color="auto"/>
            </w:tcBorders>
            <w:hideMark/>
          </w:tcPr>
          <w:p w14:paraId="27F888AC" w14:textId="692A1629"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Collective action</w:t>
            </w:r>
          </w:p>
        </w:tc>
        <w:tc>
          <w:tcPr>
            <w:tcW w:w="1078" w:type="dxa"/>
            <w:tcBorders>
              <w:top w:val="single" w:sz="4" w:space="0" w:color="auto"/>
            </w:tcBorders>
          </w:tcPr>
          <w:p w14:paraId="6B2726CC" w14:textId="5D281B45" w:rsidR="0028599C" w:rsidRDefault="005F1FA8"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C</m:t>
                    </m:r>
                  </m:sub>
                </m:sSub>
              </m:oMath>
            </m:oMathPara>
          </w:p>
        </w:tc>
        <w:tc>
          <w:tcPr>
            <w:tcW w:w="2949" w:type="dxa"/>
            <w:tcBorders>
              <w:top w:val="single" w:sz="4" w:space="0" w:color="auto"/>
            </w:tcBorders>
            <w:hideMark/>
          </w:tcPr>
          <w:p w14:paraId="04A000B0" w14:textId="36D6B49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R</w:t>
            </w:r>
            <w:r w:rsidRPr="00B63C2B">
              <w:rPr>
                <w:rFonts w:ascii="Calibri" w:eastAsia="Times New Roman" w:hAnsi="Calibri" w:cs="Times New Roman"/>
                <w:color w:val="000000"/>
                <w:sz w:val="18"/>
              </w:rPr>
              <w:t>efer to the action of organizing to demand change</w:t>
            </w:r>
            <w:r>
              <w:rPr>
                <w:rFonts w:ascii="Calibri" w:eastAsia="Times New Roman" w:hAnsi="Calibri" w:cs="Times New Roman"/>
                <w:color w:val="000000"/>
                <w:sz w:val="18"/>
              </w:rPr>
              <w:t>s</w:t>
            </w:r>
            <w:r w:rsidRPr="00B63C2B">
              <w:rPr>
                <w:rFonts w:ascii="Calibri" w:eastAsia="Times New Roman" w:hAnsi="Calibri" w:cs="Times New Roman"/>
                <w:color w:val="000000"/>
                <w:sz w:val="18"/>
              </w:rPr>
              <w:t xml:space="preserve"> from the authority or to internally generate change locally</w:t>
            </w:r>
          </w:p>
        </w:tc>
        <w:tc>
          <w:tcPr>
            <w:tcW w:w="911" w:type="dxa"/>
            <w:tcBorders>
              <w:top w:val="single" w:sz="4" w:space="0" w:color="auto"/>
            </w:tcBorders>
            <w:hideMark/>
          </w:tcPr>
          <w:p w14:paraId="09470E06" w14:textId="20108261"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224044FA" w14:textId="4166A3F2"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r w:rsidRPr="00B63C2B">
              <w:rPr>
                <w:rFonts w:ascii="Calibri" w:eastAsia="Times New Roman" w:hAnsi="Calibri" w:cs="Times New Roman"/>
                <w:color w:val="000000"/>
                <w:sz w:val="18"/>
              </w:rPr>
              <w:t>TBD</w:t>
            </w:r>
          </w:p>
        </w:tc>
        <w:tc>
          <w:tcPr>
            <w:tcW w:w="1172" w:type="dxa"/>
            <w:tcBorders>
              <w:top w:val="single" w:sz="4" w:space="0" w:color="auto"/>
            </w:tcBorders>
          </w:tcPr>
          <w:p w14:paraId="78D20D51"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28599C" w:rsidRPr="00B63C2B" w14:paraId="29240A3B" w14:textId="2D55DA6B" w:rsidTr="0028599C">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3F819828" w14:textId="77777777" w:rsidR="0028599C" w:rsidRPr="00B63C2B" w:rsidRDefault="0028599C" w:rsidP="006062D5">
            <w:pPr>
              <w:rPr>
                <w:rFonts w:ascii="Calibri" w:eastAsia="Times New Roman" w:hAnsi="Calibri" w:cs="Times New Roman"/>
                <w:color w:val="000000"/>
                <w:sz w:val="18"/>
              </w:rPr>
            </w:pPr>
          </w:p>
        </w:tc>
        <w:tc>
          <w:tcPr>
            <w:tcW w:w="1112" w:type="dxa"/>
            <w:hideMark/>
          </w:tcPr>
          <w:p w14:paraId="69B700EF"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Rain-water capture</w:t>
            </w:r>
          </w:p>
        </w:tc>
        <w:tc>
          <w:tcPr>
            <w:tcW w:w="1078" w:type="dxa"/>
          </w:tcPr>
          <w:p w14:paraId="50E2D729" w14:textId="084BDF47" w:rsidR="0028599C" w:rsidRPr="00B63C2B" w:rsidRDefault="0028599C" w:rsidP="0068344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2CABB8D4" w14:textId="580848EF"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capture of water from rainfall</w:t>
            </w:r>
          </w:p>
        </w:tc>
        <w:tc>
          <w:tcPr>
            <w:tcW w:w="911" w:type="dxa"/>
            <w:hideMark/>
          </w:tcPr>
          <w:p w14:paraId="52DE54FC"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6451973E" w14:textId="3BAA83FF"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51A91203"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28599C" w:rsidRPr="00B63C2B" w14:paraId="6D12C4E2" w14:textId="5E24E071" w:rsidTr="0028599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66A931B4" w14:textId="77777777" w:rsidR="0028599C" w:rsidRPr="00B63C2B" w:rsidRDefault="0028599C" w:rsidP="006062D5">
            <w:pPr>
              <w:rPr>
                <w:rFonts w:ascii="Calibri" w:eastAsia="Times New Roman" w:hAnsi="Calibri" w:cs="Times New Roman"/>
                <w:color w:val="000000"/>
                <w:sz w:val="18"/>
              </w:rPr>
            </w:pPr>
          </w:p>
        </w:tc>
        <w:tc>
          <w:tcPr>
            <w:tcW w:w="1112" w:type="dxa"/>
            <w:hideMark/>
          </w:tcPr>
          <w:p w14:paraId="03E4B00B"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Purchase of water</w:t>
            </w:r>
          </w:p>
        </w:tc>
        <w:tc>
          <w:tcPr>
            <w:tcW w:w="1078" w:type="dxa"/>
          </w:tcPr>
          <w:p w14:paraId="24CA47CB" w14:textId="61C14E94" w:rsidR="0028599C" w:rsidRPr="00B63C2B" w:rsidRDefault="0028599C" w:rsidP="0068344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2949" w:type="dxa"/>
            <w:hideMark/>
          </w:tcPr>
          <w:p w14:paraId="77424DD1" w14:textId="29650DAC"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refer to the action of buying water from private sources</w:t>
            </w:r>
          </w:p>
        </w:tc>
        <w:tc>
          <w:tcPr>
            <w:tcW w:w="911" w:type="dxa"/>
            <w:hideMark/>
          </w:tcPr>
          <w:p w14:paraId="45B03121"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6DE45EB9" w14:textId="0761FEFE"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TBD</w:t>
            </w:r>
          </w:p>
        </w:tc>
        <w:tc>
          <w:tcPr>
            <w:tcW w:w="1172" w:type="dxa"/>
          </w:tcPr>
          <w:p w14:paraId="47C349B5"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28599C" w:rsidRPr="00B63C2B" w14:paraId="6B99861B" w14:textId="29EF8BDB" w:rsidTr="0028599C">
        <w:trPr>
          <w:trHeight w:val="432"/>
        </w:trPr>
        <w:tc>
          <w:tcPr>
            <w:cnfStyle w:val="001000000000" w:firstRow="0" w:lastRow="0" w:firstColumn="1" w:lastColumn="0" w:oddVBand="0" w:evenVBand="0" w:oddHBand="0" w:evenHBand="0" w:firstRowFirstColumn="0" w:firstRowLastColumn="0" w:lastRowFirstColumn="0" w:lastRowLastColumn="0"/>
            <w:tcW w:w="966" w:type="dxa"/>
            <w:vMerge/>
            <w:hideMark/>
          </w:tcPr>
          <w:p w14:paraId="0417FEAD" w14:textId="77777777" w:rsidR="0028599C" w:rsidRPr="00B63C2B" w:rsidRDefault="0028599C" w:rsidP="006062D5">
            <w:pPr>
              <w:rPr>
                <w:rFonts w:ascii="Calibri" w:eastAsia="Times New Roman" w:hAnsi="Calibri" w:cs="Times New Roman"/>
                <w:color w:val="000000"/>
                <w:sz w:val="18"/>
              </w:rPr>
            </w:pPr>
          </w:p>
        </w:tc>
        <w:tc>
          <w:tcPr>
            <w:tcW w:w="1112" w:type="dxa"/>
            <w:hideMark/>
          </w:tcPr>
          <w:p w14:paraId="2791EDF8"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House modification</w:t>
            </w:r>
          </w:p>
        </w:tc>
        <w:tc>
          <w:tcPr>
            <w:tcW w:w="1078" w:type="dxa"/>
          </w:tcPr>
          <w:p w14:paraId="14372BA1" w14:textId="6DD58F1D" w:rsidR="0028599C" w:rsidRDefault="005F1FA8"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oMath>
            </m:oMathPara>
          </w:p>
        </w:tc>
        <w:tc>
          <w:tcPr>
            <w:tcW w:w="2949" w:type="dxa"/>
            <w:hideMark/>
          </w:tcPr>
          <w:p w14:paraId="246302A3" w14:textId="7F30F515"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w:t>
            </w:r>
            <w:r w:rsidRPr="00B63C2B">
              <w:rPr>
                <w:rFonts w:ascii="Calibri" w:eastAsia="Times New Roman" w:hAnsi="Calibri" w:cs="Times New Roman"/>
                <w:color w:val="000000"/>
                <w:sz w:val="18"/>
              </w:rPr>
              <w:t>ction to modify local condition of dwelling to reduce damage from flooding</w:t>
            </w:r>
          </w:p>
        </w:tc>
        <w:tc>
          <w:tcPr>
            <w:tcW w:w="911" w:type="dxa"/>
            <w:hideMark/>
          </w:tcPr>
          <w:p w14:paraId="0568DBE5" w14:textId="11D66D11" w:rsidR="0028599C" w:rsidRPr="00B63C2B" w:rsidRDefault="005F1FA8"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i/>
                      </w:rPr>
                    </m:ctrlPr>
                  </m:sSubPr>
                  <m:e>
                    <m:r>
                      <w:rPr>
                        <w:rFonts w:ascii="Cambria Math" w:hAnsi="Cambria Math"/>
                      </w:rPr>
                      <m:t>S</m:t>
                    </m:r>
                  </m:e>
                  <m:sub>
                    <m:r>
                      <w:rPr>
                        <w:rFonts w:ascii="Cambria Math" w:hAnsi="Cambria Math"/>
                      </w:rPr>
                      <m:t>ℇ</m:t>
                    </m:r>
                  </m:sub>
                </m:sSub>
              </m:oMath>
            </m:oMathPara>
          </w:p>
        </w:tc>
        <w:tc>
          <w:tcPr>
            <w:tcW w:w="1172" w:type="dxa"/>
          </w:tcPr>
          <w:p w14:paraId="02128D1A"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Annual</w:t>
            </w:r>
          </w:p>
          <w:p w14:paraId="1CBBCC4E"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1172" w:type="dxa"/>
          </w:tcPr>
          <w:p w14:paraId="65D527FF"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28599C" w:rsidRPr="00B63C2B" w14:paraId="4E0720B4" w14:textId="3D6C60DE" w:rsidTr="0028599C">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7BBAAC5F" w14:textId="77777777" w:rsidR="0028599C" w:rsidRPr="00B63C2B" w:rsidRDefault="0028599C" w:rsidP="006062D5">
            <w:pPr>
              <w:rPr>
                <w:rFonts w:ascii="Calibri" w:eastAsia="Times New Roman" w:hAnsi="Calibri" w:cs="Times New Roman"/>
                <w:color w:val="000000"/>
                <w:sz w:val="18"/>
              </w:rPr>
            </w:pPr>
          </w:p>
        </w:tc>
        <w:tc>
          <w:tcPr>
            <w:tcW w:w="1112" w:type="dxa"/>
            <w:hideMark/>
          </w:tcPr>
          <w:p w14:paraId="4373AE60"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Mobilizations</w:t>
            </w:r>
            <w:r>
              <w:rPr>
                <w:rFonts w:ascii="Calibri" w:eastAsia="Times New Roman" w:hAnsi="Calibri" w:cs="Times New Roman"/>
                <w:color w:val="000000"/>
                <w:sz w:val="18"/>
              </w:rPr>
              <w:t>/protests</w:t>
            </w:r>
          </w:p>
        </w:tc>
        <w:tc>
          <w:tcPr>
            <w:tcW w:w="1078" w:type="dxa"/>
          </w:tcPr>
          <w:p w14:paraId="2055A3FD" w14:textId="15A94CA2" w:rsidR="0028599C" w:rsidRDefault="005F1FA8"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m:t>
                    </m:r>
                  </m:sub>
                </m:sSub>
              </m:oMath>
            </m:oMathPara>
          </w:p>
        </w:tc>
        <w:tc>
          <w:tcPr>
            <w:tcW w:w="2949" w:type="dxa"/>
            <w:hideMark/>
          </w:tcPr>
          <w:p w14:paraId="47F56813" w14:textId="239182DA"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To e</w:t>
            </w:r>
            <w:r w:rsidRPr="00B63C2B">
              <w:rPr>
                <w:rFonts w:ascii="Calibri" w:eastAsia="Times New Roman" w:hAnsi="Calibri" w:cs="Times New Roman"/>
                <w:color w:val="000000"/>
                <w:sz w:val="18"/>
              </w:rPr>
              <w:t>xpress dissatisfaction with the public services of water delivery and sewage</w:t>
            </w:r>
          </w:p>
        </w:tc>
        <w:tc>
          <w:tcPr>
            <w:tcW w:w="911" w:type="dxa"/>
            <w:hideMark/>
          </w:tcPr>
          <w:p w14:paraId="2CA67A85" w14:textId="267D3889" w:rsidR="0028599C" w:rsidRPr="00B63C2B" w:rsidRDefault="005F1FA8"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cstheme="minorHAnsi"/>
                        <w:i/>
                      </w:rPr>
                    </m:ctrlPr>
                  </m:sSubPr>
                  <m:e>
                    <m:r>
                      <w:rPr>
                        <w:rFonts w:ascii="Cambria Math" w:hAnsi="Cambria Math" w:cstheme="minorHAnsi"/>
                      </w:rPr>
                      <m:t>∂</m:t>
                    </m:r>
                  </m:e>
                  <m:sub>
                    <m:r>
                      <w:rPr>
                        <w:rFonts w:ascii="Cambria Math" w:hAnsi="Cambria Math" w:cstheme="minorHAnsi"/>
                      </w:rPr>
                      <m:t>jt</m:t>
                    </m:r>
                  </m:sub>
                </m:sSub>
              </m:oMath>
            </m:oMathPara>
          </w:p>
        </w:tc>
        <w:tc>
          <w:tcPr>
            <w:tcW w:w="1172" w:type="dxa"/>
          </w:tcPr>
          <w:p w14:paraId="4C17F462"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Monthly</w:t>
            </w:r>
          </w:p>
        </w:tc>
        <w:tc>
          <w:tcPr>
            <w:tcW w:w="1172" w:type="dxa"/>
          </w:tcPr>
          <w:p w14:paraId="01CCE876" w14:textId="77777777" w:rsidR="0028599C" w:rsidRPr="00B63C2B" w:rsidRDefault="0028599C" w:rsidP="006062D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28599C" w:rsidRPr="00B63C2B" w14:paraId="65281FFF" w14:textId="2CFEB91B" w:rsidTr="0028599C">
        <w:trPr>
          <w:trHeight w:val="600"/>
        </w:trPr>
        <w:tc>
          <w:tcPr>
            <w:cnfStyle w:val="001000000000" w:firstRow="0" w:lastRow="0" w:firstColumn="1" w:lastColumn="0" w:oddVBand="0" w:evenVBand="0" w:oddHBand="0" w:evenHBand="0" w:firstRowFirstColumn="0" w:firstRowLastColumn="0" w:lastRowFirstColumn="0" w:lastRowLastColumn="0"/>
            <w:tcW w:w="966" w:type="dxa"/>
            <w:vMerge/>
            <w:hideMark/>
          </w:tcPr>
          <w:p w14:paraId="027E6FB6" w14:textId="77777777" w:rsidR="0028599C" w:rsidRPr="00B63C2B" w:rsidRDefault="0028599C" w:rsidP="006062D5">
            <w:pPr>
              <w:rPr>
                <w:rFonts w:ascii="Calibri" w:eastAsia="Times New Roman" w:hAnsi="Calibri" w:cs="Times New Roman"/>
                <w:color w:val="000000"/>
                <w:sz w:val="18"/>
              </w:rPr>
            </w:pPr>
          </w:p>
        </w:tc>
        <w:tc>
          <w:tcPr>
            <w:tcW w:w="1112" w:type="dxa"/>
            <w:tcBorders>
              <w:bottom w:val="single" w:sz="4" w:space="0" w:color="auto"/>
            </w:tcBorders>
            <w:hideMark/>
          </w:tcPr>
          <w:p w14:paraId="4790562F"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lang w:val="es-CL"/>
              </w:rPr>
            </w:pPr>
            <w:r w:rsidRPr="00B63C2B">
              <w:rPr>
                <w:rFonts w:ascii="Calibri" w:eastAsia="Times New Roman" w:hAnsi="Calibri" w:cs="Times New Roman"/>
                <w:color w:val="000000"/>
                <w:sz w:val="18"/>
                <w:lang w:val="es-CL"/>
              </w:rPr>
              <w:t xml:space="preserve">Water Re-uso </w:t>
            </w:r>
          </w:p>
        </w:tc>
        <w:tc>
          <w:tcPr>
            <w:tcW w:w="1078" w:type="dxa"/>
            <w:tcBorders>
              <w:bottom w:val="single" w:sz="4" w:space="0" w:color="auto"/>
            </w:tcBorders>
          </w:tcPr>
          <w:p w14:paraId="3A9CDD69"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c>
          <w:tcPr>
            <w:tcW w:w="2949" w:type="dxa"/>
            <w:tcBorders>
              <w:bottom w:val="single" w:sz="4" w:space="0" w:color="auto"/>
            </w:tcBorders>
            <w:hideMark/>
          </w:tcPr>
          <w:p w14:paraId="07472458" w14:textId="1080DCA2"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the action of recycling and re-using water</w:t>
            </w:r>
          </w:p>
        </w:tc>
        <w:tc>
          <w:tcPr>
            <w:tcW w:w="911" w:type="dxa"/>
            <w:tcBorders>
              <w:bottom w:val="single" w:sz="4" w:space="0" w:color="auto"/>
            </w:tcBorders>
            <w:hideMark/>
          </w:tcPr>
          <w:p w14:paraId="4F49F13A"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49D0AA75" w14:textId="2A5CE33E"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B63C2B">
              <w:rPr>
                <w:rFonts w:ascii="Calibri" w:eastAsia="Times New Roman" w:hAnsi="Calibri" w:cs="Times New Roman"/>
                <w:color w:val="000000"/>
                <w:sz w:val="18"/>
              </w:rPr>
              <w:t>TDB</w:t>
            </w:r>
          </w:p>
        </w:tc>
        <w:tc>
          <w:tcPr>
            <w:tcW w:w="1172" w:type="dxa"/>
            <w:tcBorders>
              <w:bottom w:val="single" w:sz="4" w:space="0" w:color="auto"/>
            </w:tcBorders>
          </w:tcPr>
          <w:p w14:paraId="43100A2A" w14:textId="77777777" w:rsidR="0028599C" w:rsidRPr="00B63C2B" w:rsidRDefault="0028599C" w:rsidP="006062D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bl>
    <w:p w14:paraId="3A547210" w14:textId="77777777" w:rsidR="00443985" w:rsidRDefault="00443985"/>
    <w:p w14:paraId="2AD47801" w14:textId="77777777" w:rsidR="00283404" w:rsidRDefault="00283404" w:rsidP="00283404">
      <w:pPr>
        <w:spacing w:after="0" w:line="240" w:lineRule="auto"/>
      </w:pPr>
    </w:p>
    <w:tbl>
      <w:tblPr>
        <w:tblStyle w:val="PlainTable3"/>
        <w:tblW w:w="0" w:type="auto"/>
        <w:tblLook w:val="04A0" w:firstRow="1" w:lastRow="0" w:firstColumn="1" w:lastColumn="0" w:noHBand="0" w:noVBand="1"/>
      </w:tblPr>
      <w:tblGrid>
        <w:gridCol w:w="3625"/>
        <w:gridCol w:w="4453"/>
        <w:gridCol w:w="1282"/>
      </w:tblGrid>
      <w:tr w:rsidR="00FC7B1C" w:rsidRPr="009A1CBC" w14:paraId="3DA8190A" w14:textId="75DBF4FD" w:rsidTr="00FC7B1C">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8078" w:type="dxa"/>
            <w:gridSpan w:val="2"/>
            <w:noWrap/>
            <w:vAlign w:val="center"/>
          </w:tcPr>
          <w:p w14:paraId="1019824A" w14:textId="2450E94F" w:rsidR="00FC7B1C" w:rsidRDefault="00FC7B1C" w:rsidP="00B05E3C">
            <w:pPr>
              <w:jc w:val="center"/>
              <w:rPr>
                <w:rFonts w:ascii="Calibri" w:eastAsia="Times New Roman" w:hAnsi="Calibri" w:cs="Times New Roman"/>
                <w:color w:val="000000"/>
                <w:sz w:val="18"/>
              </w:rPr>
            </w:pPr>
            <w:r>
              <w:rPr>
                <w:rFonts w:ascii="Calibri" w:eastAsia="Times New Roman" w:hAnsi="Calibri" w:cs="Times New Roman"/>
                <w:color w:val="000000"/>
                <w:sz w:val="18"/>
              </w:rPr>
              <w:t>Criteria for calculating decision Metric of Residents</w:t>
            </w:r>
          </w:p>
        </w:tc>
        <w:tc>
          <w:tcPr>
            <w:tcW w:w="1282" w:type="dxa"/>
          </w:tcPr>
          <w:p w14:paraId="125271F1" w14:textId="77777777" w:rsidR="00FC7B1C" w:rsidRDefault="00FC7B1C" w:rsidP="00B05E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FC7B1C" w:rsidRPr="009A1CBC" w14:paraId="1AA23BD4" w14:textId="7FE9F0E8" w:rsidTr="00FC7B1C">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0" w:type="auto"/>
            <w:noWrap/>
            <w:hideMark/>
          </w:tcPr>
          <w:p w14:paraId="6217E9AA" w14:textId="77777777" w:rsidR="00FC7B1C" w:rsidRPr="009A1CBC" w:rsidRDefault="00FC7B1C" w:rsidP="00C415D8">
            <w:pPr>
              <w:rPr>
                <w:rFonts w:ascii="Calibri" w:eastAsia="Times New Roman" w:hAnsi="Calibri" w:cs="Times New Roman"/>
                <w:color w:val="000000"/>
                <w:sz w:val="18"/>
              </w:rPr>
            </w:pPr>
            <w:r>
              <w:rPr>
                <w:rFonts w:ascii="Calibri" w:eastAsia="Times New Roman" w:hAnsi="Calibri" w:cs="Times New Roman"/>
                <w:color w:val="000000"/>
                <w:sz w:val="18"/>
              </w:rPr>
              <w:t>Criteria</w:t>
            </w:r>
          </w:p>
        </w:tc>
        <w:tc>
          <w:tcPr>
            <w:tcW w:w="4453" w:type="dxa"/>
            <w:noWrap/>
            <w:hideMark/>
          </w:tcPr>
          <w:p w14:paraId="4A6C0F3A" w14:textId="77777777" w:rsidR="00FC7B1C" w:rsidRPr="009A1CBC" w:rsidRDefault="00FC7B1C"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Description</w:t>
            </w:r>
          </w:p>
        </w:tc>
        <w:tc>
          <w:tcPr>
            <w:tcW w:w="1282" w:type="dxa"/>
          </w:tcPr>
          <w:p w14:paraId="4CCBE3A0" w14:textId="48A525FC" w:rsidR="00FC7B1C" w:rsidRDefault="00FC7B1C"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Attribute associated</w:t>
            </w:r>
          </w:p>
        </w:tc>
      </w:tr>
      <w:tr w:rsidR="00FC7B1C" w:rsidRPr="009A1CBC" w14:paraId="201586B3" w14:textId="44E847F8" w:rsidTr="00FC7B1C">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5CDDE40B" w14:textId="4733EBF9" w:rsidR="00FC7B1C" w:rsidRPr="009A1CBC" w:rsidRDefault="00FC7B1C" w:rsidP="00FC7B1C">
            <w:pPr>
              <w:rPr>
                <w:rFonts w:ascii="Calibri" w:eastAsia="Times New Roman" w:hAnsi="Calibri" w:cs="Times New Roman"/>
                <w:color w:val="000000"/>
                <w:sz w:val="18"/>
              </w:rPr>
            </w:pPr>
            <w:r>
              <w:rPr>
                <w:rFonts w:ascii="Calibri" w:eastAsia="Times New Roman" w:hAnsi="Calibri" w:cs="Times New Roman"/>
                <w:color w:val="000000"/>
                <w:sz w:val="18"/>
              </w:rPr>
              <w:t xml:space="preserve">Urbanization </w:t>
            </w:r>
          </w:p>
        </w:tc>
        <w:tc>
          <w:tcPr>
            <w:tcW w:w="4453" w:type="dxa"/>
            <w:hideMark/>
          </w:tcPr>
          <w:p w14:paraId="47826465" w14:textId="77777777" w:rsidR="00FC7B1C" w:rsidRDefault="00FC7B1C"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Percentage of area urbanized </w:t>
            </w:r>
          </w:p>
          <w:p w14:paraId="70524DD5" w14:textId="77777777" w:rsidR="00FC7B1C" w:rsidRPr="009A1CBC" w:rsidRDefault="00FC7B1C"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(driver of change from</w:t>
            </w:r>
            <w:r w:rsidRPr="009A1CBC">
              <w:rPr>
                <w:rFonts w:ascii="Calibri" w:eastAsia="Times New Roman" w:hAnsi="Calibri" w:cs="Times New Roman"/>
                <w:color w:val="000000"/>
                <w:sz w:val="18"/>
              </w:rPr>
              <w:t xml:space="preserve"> simulation</w:t>
            </w:r>
            <w:r>
              <w:rPr>
                <w:rFonts w:ascii="Calibri" w:eastAsia="Times New Roman" w:hAnsi="Calibri" w:cs="Times New Roman"/>
                <w:color w:val="000000"/>
                <w:sz w:val="18"/>
              </w:rPr>
              <w:t>s</w:t>
            </w:r>
            <w:r w:rsidRPr="009A1CBC">
              <w:rPr>
                <w:rFonts w:ascii="Calibri" w:eastAsia="Times New Roman" w:hAnsi="Calibri" w:cs="Times New Roman"/>
                <w:color w:val="000000"/>
                <w:sz w:val="18"/>
              </w:rPr>
              <w:t xml:space="preserve"> </w:t>
            </w:r>
            <w:r>
              <w:rPr>
                <w:rFonts w:ascii="Calibri" w:eastAsia="Times New Roman" w:hAnsi="Calibri" w:cs="Times New Roman"/>
                <w:color w:val="000000"/>
                <w:sz w:val="18"/>
              </w:rPr>
              <w:t xml:space="preserve">of </w:t>
            </w:r>
            <w:r w:rsidRPr="009A1CBC">
              <w:rPr>
                <w:rFonts w:ascii="Calibri" w:eastAsia="Times New Roman" w:hAnsi="Calibri" w:cs="Times New Roman"/>
                <w:color w:val="000000"/>
                <w:sz w:val="18"/>
              </w:rPr>
              <w:t xml:space="preserve">urban </w:t>
            </w:r>
            <w:r>
              <w:rPr>
                <w:rFonts w:ascii="Calibri" w:eastAsia="Times New Roman" w:hAnsi="Calibri" w:cs="Times New Roman"/>
                <w:color w:val="000000"/>
                <w:sz w:val="18"/>
              </w:rPr>
              <w:t>growth model)</w:t>
            </w:r>
          </w:p>
        </w:tc>
        <w:tc>
          <w:tcPr>
            <w:tcW w:w="1282" w:type="dxa"/>
          </w:tcPr>
          <w:p w14:paraId="1E1DBC94" w14:textId="28D74565" w:rsidR="00FC7B1C" w:rsidRDefault="005F1FA8"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ϖ</m:t>
                    </m:r>
                  </m:e>
                  <m:sub>
                    <m:r>
                      <w:rPr>
                        <w:rFonts w:ascii="Cambria Math" w:eastAsia="Times New Roman" w:hAnsi="Cambria Math" w:cs="Times New Roman"/>
                        <w:color w:val="000000"/>
                        <w:sz w:val="18"/>
                      </w:rPr>
                      <m:t>jt</m:t>
                    </m:r>
                  </m:sub>
                </m:sSub>
              </m:oMath>
            </m:oMathPara>
          </w:p>
        </w:tc>
      </w:tr>
      <w:tr w:rsidR="00FC7B1C" w:rsidRPr="009A1CBC" w14:paraId="062359B2" w14:textId="75D8382E" w:rsidTr="00FC7B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74DD5039" w14:textId="77777777" w:rsidR="00FC7B1C" w:rsidRPr="009A1CBC" w:rsidRDefault="00FC7B1C" w:rsidP="00C415D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Waste of water</w:t>
            </w:r>
          </w:p>
        </w:tc>
        <w:tc>
          <w:tcPr>
            <w:tcW w:w="4453" w:type="dxa"/>
            <w:hideMark/>
          </w:tcPr>
          <w:p w14:paraId="695B9AAF" w14:textId="77777777" w:rsidR="00FC7B1C" w:rsidRPr="009A1CBC" w:rsidRDefault="00FC7B1C"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02F02251" w14:textId="77777777" w:rsidR="00FC7B1C" w:rsidRPr="009A1CBC" w:rsidRDefault="00FC7B1C"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r>
      <w:tr w:rsidR="00FC7B1C" w:rsidRPr="004B596E" w14:paraId="55129D61" w14:textId="51613C97" w:rsidTr="00FC7B1C">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1534BF8F" w14:textId="77777777" w:rsidR="00FC7B1C" w:rsidRPr="009A1CBC" w:rsidRDefault="00FC7B1C" w:rsidP="00C415D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w:t>
            </w:r>
            <w:r>
              <w:rPr>
                <w:rFonts w:ascii="Calibri" w:eastAsia="Times New Roman" w:hAnsi="Calibri" w:cs="Times New Roman"/>
                <w:color w:val="000000"/>
                <w:sz w:val="18"/>
                <w:lang w:val="es-CL"/>
              </w:rPr>
              <w:t>r</w:t>
            </w:r>
            <w:r w:rsidRPr="009A1CBC">
              <w:rPr>
                <w:rFonts w:ascii="Calibri" w:eastAsia="Times New Roman" w:hAnsi="Calibri" w:cs="Times New Roman"/>
                <w:color w:val="000000"/>
                <w:sz w:val="18"/>
                <w:lang w:val="es-CL"/>
              </w:rPr>
              <w:t xml:space="preserve"> deviación</w:t>
            </w:r>
          </w:p>
        </w:tc>
        <w:tc>
          <w:tcPr>
            <w:tcW w:w="4453" w:type="dxa"/>
            <w:hideMark/>
          </w:tcPr>
          <w:p w14:paraId="23A585C7" w14:textId="77777777" w:rsidR="00FC7B1C" w:rsidRPr="008949B0" w:rsidRDefault="00FC7B1C"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8949B0">
              <w:rPr>
                <w:rFonts w:ascii="Calibri" w:eastAsia="Times New Roman" w:hAnsi="Calibri" w:cs="Times New Roman"/>
                <w:color w:val="000000"/>
                <w:sz w:val="18"/>
              </w:rPr>
              <w:t>The idea that water is being distributed to other areas</w:t>
            </w:r>
          </w:p>
        </w:tc>
        <w:tc>
          <w:tcPr>
            <w:tcW w:w="1282" w:type="dxa"/>
          </w:tcPr>
          <w:p w14:paraId="1A5E4B6C" w14:textId="77777777" w:rsidR="00FC7B1C" w:rsidRPr="008949B0" w:rsidRDefault="00FC7B1C"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FC7B1C" w:rsidRPr="009A1CBC" w14:paraId="744C2D7C" w14:textId="2E801B31" w:rsidTr="00FC7B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462C6B54" w14:textId="77777777" w:rsidR="00FC7B1C" w:rsidRPr="009A1CBC" w:rsidRDefault="00FC7B1C" w:rsidP="00C415D8">
            <w:pPr>
              <w:rPr>
                <w:rFonts w:ascii="Calibri" w:eastAsia="Times New Roman" w:hAnsi="Calibri" w:cs="Times New Roman"/>
                <w:color w:val="000000"/>
                <w:sz w:val="18"/>
              </w:rPr>
            </w:pPr>
            <w:r>
              <w:rPr>
                <w:rFonts w:ascii="Calibri" w:eastAsia="Times New Roman" w:hAnsi="Calibri" w:cs="Times New Roman"/>
                <w:color w:val="000000"/>
                <w:sz w:val="18"/>
              </w:rPr>
              <w:t>Service efficiency</w:t>
            </w:r>
          </w:p>
        </w:tc>
        <w:tc>
          <w:tcPr>
            <w:tcW w:w="4453" w:type="dxa"/>
            <w:hideMark/>
          </w:tcPr>
          <w:p w14:paraId="311E4E3B" w14:textId="13FB3AF7" w:rsidR="00FC7B1C" w:rsidRPr="009A1CBC" w:rsidRDefault="00FC7B1C" w:rsidP="003D350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related to </w:t>
            </w:r>
            <w:r w:rsidR="003D350E">
              <w:rPr>
                <w:rFonts w:ascii="Calibri" w:eastAsia="Times New Roman" w:hAnsi="Calibri" w:cs="Times New Roman"/>
                <w:color w:val="000000"/>
                <w:sz w:val="18"/>
              </w:rPr>
              <w:t>efficiency of infrastructure system</w:t>
            </w:r>
          </w:p>
        </w:tc>
        <w:tc>
          <w:tcPr>
            <w:tcW w:w="1282" w:type="dxa"/>
          </w:tcPr>
          <w:p w14:paraId="03A0000B" w14:textId="77777777" w:rsidR="00FC7B1C" w:rsidRPr="009A1CBC" w:rsidRDefault="00FC7B1C"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FC7B1C" w:rsidRPr="009A1CBC" w14:paraId="2AA623E8" w14:textId="2C2E6649" w:rsidTr="00FC7B1C">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2979D633" w14:textId="2887DAA2" w:rsidR="00FC7B1C" w:rsidRPr="009A1CBC" w:rsidRDefault="00FC7B1C" w:rsidP="00FC7B1C">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lastRenderedPageBreak/>
              <w:t>insuficient infrastructure</w:t>
            </w:r>
          </w:p>
        </w:tc>
        <w:tc>
          <w:tcPr>
            <w:tcW w:w="4453" w:type="dxa"/>
            <w:hideMark/>
          </w:tcPr>
          <w:p w14:paraId="421B2896" w14:textId="7598AEB4" w:rsidR="00FC7B1C" w:rsidRPr="009A1CBC" w:rsidRDefault="00FC7B1C"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 xml:space="preserve">Represented by the percentage of population in each </w:t>
            </w:r>
            <w:r>
              <w:rPr>
                <w:rFonts w:ascii="Calibri" w:eastAsia="Times New Roman" w:hAnsi="Calibri" w:cs="Times New Roman"/>
                <w:color w:val="000000"/>
                <w:sz w:val="18"/>
              </w:rPr>
              <w:t>neighborhood</w:t>
            </w:r>
            <w:r w:rsidRPr="009A1CBC">
              <w:rPr>
                <w:rFonts w:ascii="Calibri" w:eastAsia="Times New Roman" w:hAnsi="Calibri" w:cs="Times New Roman"/>
                <w:color w:val="000000"/>
                <w:sz w:val="18"/>
              </w:rPr>
              <w:t xml:space="preserve"> connected to the drainage network</w:t>
            </w:r>
          </w:p>
        </w:tc>
        <w:tc>
          <w:tcPr>
            <w:tcW w:w="1282" w:type="dxa"/>
          </w:tcPr>
          <w:p w14:paraId="0B16D285" w14:textId="4D235DF6" w:rsidR="00FC7B1C" w:rsidRPr="009A1CBC" w:rsidRDefault="005E10BB"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m:oMathPara>
              <m:oMath>
                <m:r>
                  <w:rPr>
                    <w:rFonts w:ascii="Cambria Math" w:eastAsia="Times New Roman" w:hAnsi="Cambria Math" w:cs="Times New Roman"/>
                    <w:color w:val="000000"/>
                    <w:sz w:val="18"/>
                  </w:rPr>
                  <m:t>1-</m:t>
                </m:r>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η</m:t>
                    </m:r>
                  </m:e>
                  <m:sub>
                    <m:r>
                      <w:rPr>
                        <w:rFonts w:ascii="Cambria Math" w:eastAsia="Times New Roman" w:hAnsi="Cambria Math" w:cs="Times New Roman"/>
                        <w:color w:val="000000"/>
                        <w:sz w:val="18"/>
                      </w:rPr>
                      <m:t>jvt</m:t>
                    </m:r>
                  </m:sub>
                </m:sSub>
              </m:oMath>
            </m:oMathPara>
          </w:p>
        </w:tc>
      </w:tr>
      <w:tr w:rsidR="00FC7B1C" w:rsidRPr="00324270" w14:paraId="6BC347E9" w14:textId="0596DD2F" w:rsidTr="00FC7B1C">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0" w:type="auto"/>
            <w:noWrap/>
          </w:tcPr>
          <w:p w14:paraId="42BC5007" w14:textId="77777777" w:rsidR="00FC7B1C" w:rsidRPr="00B45B1F" w:rsidRDefault="00FC7B1C" w:rsidP="00C415D8">
            <w:pPr>
              <w:rPr>
                <w:rFonts w:ascii="Calibri" w:eastAsia="Times New Roman" w:hAnsi="Calibri" w:cs="Times New Roman"/>
                <w:color w:val="000000"/>
                <w:sz w:val="18"/>
                <w:lang w:val="es-CL"/>
              </w:rPr>
            </w:pPr>
            <w:r w:rsidRPr="00B45B1F">
              <w:rPr>
                <w:rFonts w:ascii="Calibri" w:eastAsia="Times New Roman" w:hAnsi="Calibri" w:cs="Times New Roman"/>
                <w:color w:val="000000"/>
                <w:sz w:val="18"/>
                <w:lang w:val="es-CL"/>
              </w:rPr>
              <w:t>Contaminación de agua</w:t>
            </w:r>
            <w:r>
              <w:rPr>
                <w:rFonts w:ascii="Calibri" w:eastAsia="Times New Roman" w:hAnsi="Calibri" w:cs="Times New Roman"/>
                <w:color w:val="000000"/>
                <w:sz w:val="18"/>
                <w:lang w:val="es-CL"/>
              </w:rPr>
              <w:t>/water quality</w:t>
            </w:r>
          </w:p>
          <w:p w14:paraId="4D56EF1D" w14:textId="77777777" w:rsidR="00FC7B1C" w:rsidRPr="009A1CBC" w:rsidRDefault="00FC7B1C" w:rsidP="00C415D8">
            <w:pPr>
              <w:rPr>
                <w:rFonts w:ascii="Calibri" w:eastAsia="Times New Roman" w:hAnsi="Calibri" w:cs="Times New Roman"/>
                <w:color w:val="000000"/>
                <w:sz w:val="18"/>
                <w:lang w:val="es-CL"/>
              </w:rPr>
            </w:pPr>
          </w:p>
        </w:tc>
        <w:tc>
          <w:tcPr>
            <w:tcW w:w="4453" w:type="dxa"/>
          </w:tcPr>
          <w:p w14:paraId="1B200BD2" w14:textId="77777777" w:rsidR="00FC7B1C" w:rsidRPr="00B45B1F" w:rsidRDefault="00FC7B1C"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w:p>
        </w:tc>
        <w:tc>
          <w:tcPr>
            <w:tcW w:w="1282" w:type="dxa"/>
          </w:tcPr>
          <w:p w14:paraId="07B015A4" w14:textId="1A4CCC91" w:rsidR="00FC7B1C" w:rsidRPr="00B45B1F" w:rsidRDefault="005F1FA8"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lang w:val="es-CL"/>
              </w:rPr>
            </w:pPr>
            <m:oMathPara>
              <m:oMath>
                <m:sSub>
                  <m:sSubPr>
                    <m:ctrlPr>
                      <w:rPr>
                        <w:rFonts w:ascii="Cambria Math" w:eastAsia="Times New Roman" w:hAnsi="Cambria Math" w:cs="Times New Roman"/>
                        <w:i/>
                        <w:color w:val="000000"/>
                        <w:sz w:val="18"/>
                      </w:rPr>
                    </m:ctrlPr>
                  </m:sSubPr>
                  <m:e>
                    <m:r>
                      <w:rPr>
                        <w:rFonts w:ascii="Cambria Math" w:eastAsia="Times New Roman" w:hAnsi="Cambria Math" w:cs="Times New Roman"/>
                        <w:color w:val="000000"/>
                        <w:sz w:val="18"/>
                      </w:rPr>
                      <m:t>φ</m:t>
                    </m:r>
                  </m:e>
                  <m:sub>
                    <m:r>
                      <w:rPr>
                        <w:rFonts w:ascii="Cambria Math" w:eastAsia="Times New Roman" w:hAnsi="Cambria Math" w:cs="Times New Roman"/>
                        <w:color w:val="000000"/>
                        <w:sz w:val="18"/>
                      </w:rPr>
                      <m:t>j</m:t>
                    </m:r>
                  </m:sub>
                </m:sSub>
              </m:oMath>
            </m:oMathPara>
          </w:p>
        </w:tc>
      </w:tr>
      <w:tr w:rsidR="00FC7B1C" w:rsidRPr="009A1CBC" w14:paraId="3298A8B1" w14:textId="093AE596" w:rsidTr="00FC7B1C">
        <w:trPr>
          <w:trHeight w:val="432"/>
        </w:trPr>
        <w:tc>
          <w:tcPr>
            <w:cnfStyle w:val="001000000000" w:firstRow="0" w:lastRow="0" w:firstColumn="1" w:lastColumn="0" w:oddVBand="0" w:evenVBand="0" w:oddHBand="0" w:evenHBand="0" w:firstRowFirstColumn="0" w:firstRowLastColumn="0" w:lastRowFirstColumn="0" w:lastRowLastColumn="0"/>
            <w:tcW w:w="0" w:type="auto"/>
            <w:noWrap/>
            <w:hideMark/>
          </w:tcPr>
          <w:p w14:paraId="3DAAABCF" w14:textId="77777777" w:rsidR="00FC7B1C" w:rsidRPr="009A1CBC" w:rsidRDefault="00FC7B1C" w:rsidP="00C415D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dra</w:t>
            </w:r>
            <w:r>
              <w:rPr>
                <w:rFonts w:ascii="Calibri" w:eastAsia="Times New Roman" w:hAnsi="Calibri" w:cs="Times New Roman"/>
                <w:color w:val="000000"/>
                <w:sz w:val="18"/>
                <w:lang w:val="es-CL"/>
              </w:rPr>
              <w:t>inage system clooged</w:t>
            </w:r>
          </w:p>
        </w:tc>
        <w:tc>
          <w:tcPr>
            <w:tcW w:w="4453" w:type="dxa"/>
            <w:hideMark/>
          </w:tcPr>
          <w:p w14:paraId="578DE8E8" w14:textId="77777777" w:rsidR="00FC7B1C" w:rsidRPr="009A1CBC" w:rsidRDefault="00FC7B1C"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9A1CBC">
              <w:rPr>
                <w:rFonts w:ascii="Calibri" w:eastAsia="Times New Roman" w:hAnsi="Calibri" w:cs="Times New Roman"/>
                <w:color w:val="000000"/>
                <w:sz w:val="18"/>
              </w:rPr>
              <w:t>accumulation of garbage connected to the failure of the drainage system</w:t>
            </w:r>
          </w:p>
        </w:tc>
        <w:tc>
          <w:tcPr>
            <w:tcW w:w="1282" w:type="dxa"/>
          </w:tcPr>
          <w:p w14:paraId="33865707" w14:textId="77777777" w:rsidR="00FC7B1C" w:rsidRPr="009A1CBC" w:rsidRDefault="00FC7B1C"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p>
        </w:tc>
      </w:tr>
      <w:tr w:rsidR="00FC7B1C" w:rsidRPr="009A1CBC" w14:paraId="463B18B5" w14:textId="43C56F79" w:rsidTr="00FC7B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258C5CAD" w14:textId="77777777" w:rsidR="00FC7B1C" w:rsidRPr="009A1CBC" w:rsidRDefault="00FC7B1C" w:rsidP="00C415D8">
            <w:pPr>
              <w:rPr>
                <w:rFonts w:ascii="Calibri" w:eastAsia="Times New Roman" w:hAnsi="Calibri" w:cs="Times New Roman"/>
                <w:color w:val="000000"/>
                <w:sz w:val="18"/>
                <w:lang w:val="es-CL"/>
              </w:rPr>
            </w:pPr>
            <w:r w:rsidRPr="009A1CBC">
              <w:rPr>
                <w:rFonts w:ascii="Calibri" w:eastAsia="Times New Roman" w:hAnsi="Calibri" w:cs="Times New Roman"/>
                <w:color w:val="000000"/>
                <w:sz w:val="18"/>
                <w:lang w:val="es-CL"/>
              </w:rPr>
              <w:t>water scarcity</w:t>
            </w:r>
          </w:p>
        </w:tc>
        <w:tc>
          <w:tcPr>
            <w:tcW w:w="4453" w:type="dxa"/>
            <w:hideMark/>
          </w:tcPr>
          <w:p w14:paraId="14CC328A" w14:textId="77777777" w:rsidR="00FC7B1C" w:rsidRPr="009A1CBC" w:rsidRDefault="00FC7B1C"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 xml:space="preserve">Number of days without </w:t>
            </w:r>
            <w:r w:rsidRPr="009A1CBC">
              <w:rPr>
                <w:rFonts w:ascii="Calibri" w:eastAsia="Times New Roman" w:hAnsi="Calibri" w:cs="Times New Roman"/>
                <w:color w:val="000000"/>
                <w:sz w:val="18"/>
              </w:rPr>
              <w:t xml:space="preserve">water </w:t>
            </w:r>
            <w:r>
              <w:rPr>
                <w:rFonts w:ascii="Calibri" w:eastAsia="Times New Roman" w:hAnsi="Calibri" w:cs="Times New Roman"/>
                <w:color w:val="000000"/>
                <w:sz w:val="18"/>
              </w:rPr>
              <w:t>supply</w:t>
            </w:r>
          </w:p>
        </w:tc>
        <w:tc>
          <w:tcPr>
            <w:tcW w:w="1282" w:type="dxa"/>
          </w:tcPr>
          <w:p w14:paraId="08525D30" w14:textId="7124B6DB" w:rsidR="00FC7B1C" w:rsidRDefault="005F1FA8"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m:oMathPara>
              <m:oMath>
                <m:sSub>
                  <m:sSubPr>
                    <m:ctrlPr>
                      <w:rPr>
                        <w:rFonts w:ascii="Cambria Math" w:hAnsi="Cambria Math"/>
                        <w:sz w:val="18"/>
                      </w:rPr>
                    </m:ctrlPr>
                  </m:sSubPr>
                  <m:e>
                    <m:r>
                      <w:rPr>
                        <w:rFonts w:ascii="Cambria Math" w:hAnsi="Cambria Math"/>
                        <w:sz w:val="18"/>
                      </w:rPr>
                      <m:t>s</m:t>
                    </m:r>
                  </m:e>
                  <m:sub>
                    <m:r>
                      <w:rPr>
                        <w:rFonts w:ascii="Cambria Math" w:hAnsi="Cambria Math"/>
                        <w:sz w:val="18"/>
                      </w:rPr>
                      <m:t>jt</m:t>
                    </m:r>
                  </m:sub>
                </m:sSub>
              </m:oMath>
            </m:oMathPara>
          </w:p>
        </w:tc>
      </w:tr>
      <w:tr w:rsidR="00FC7B1C" w:rsidRPr="009A1CBC" w14:paraId="54179C6C" w14:textId="5ACDA0F3" w:rsidTr="00FC7B1C">
        <w:trPr>
          <w:trHeight w:val="288"/>
        </w:trPr>
        <w:tc>
          <w:tcPr>
            <w:cnfStyle w:val="001000000000" w:firstRow="0" w:lastRow="0" w:firstColumn="1" w:lastColumn="0" w:oddVBand="0" w:evenVBand="0" w:oddHBand="0" w:evenHBand="0" w:firstRowFirstColumn="0" w:firstRowLastColumn="0" w:lastRowFirstColumn="0" w:lastRowLastColumn="0"/>
            <w:tcW w:w="0" w:type="auto"/>
            <w:noWrap/>
            <w:hideMark/>
          </w:tcPr>
          <w:p w14:paraId="642FB184" w14:textId="77777777" w:rsidR="00FC7B1C" w:rsidRPr="009A1CBC" w:rsidRDefault="00FC7B1C" w:rsidP="00C415D8">
            <w:pPr>
              <w:rPr>
                <w:rFonts w:ascii="Calibri" w:eastAsia="Times New Roman" w:hAnsi="Calibri" w:cs="Times New Roman"/>
                <w:color w:val="000000"/>
                <w:sz w:val="18"/>
              </w:rPr>
            </w:pPr>
            <w:r>
              <w:rPr>
                <w:rFonts w:ascii="Calibri" w:eastAsia="Times New Roman" w:hAnsi="Calibri" w:cs="Times New Roman"/>
                <w:color w:val="000000"/>
                <w:sz w:val="18"/>
              </w:rPr>
              <w:t>Flooding</w:t>
            </w:r>
          </w:p>
        </w:tc>
        <w:tc>
          <w:tcPr>
            <w:tcW w:w="4453" w:type="dxa"/>
            <w:hideMark/>
          </w:tcPr>
          <w:p w14:paraId="14BA0606" w14:textId="77777777" w:rsidR="00FC7B1C" w:rsidRPr="008D069D" w:rsidRDefault="00FC7B1C"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w:t>
            </w:r>
            <w:r w:rsidRPr="008D069D">
              <w:rPr>
                <w:rFonts w:ascii="Calibri" w:eastAsia="Times New Roman" w:hAnsi="Calibri" w:cs="Times New Roman"/>
                <w:bCs/>
                <w:color w:val="000000"/>
                <w:sz w:val="18"/>
              </w:rPr>
              <w:t xml:space="preserve"> flooding </w:t>
            </w:r>
            <w:r>
              <w:rPr>
                <w:rFonts w:ascii="Calibri" w:eastAsia="Times New Roman" w:hAnsi="Calibri" w:cs="Times New Roman"/>
                <w:bCs/>
                <w:color w:val="000000"/>
                <w:sz w:val="18"/>
              </w:rPr>
              <w:t>events per year</w:t>
            </w:r>
          </w:p>
        </w:tc>
        <w:tc>
          <w:tcPr>
            <w:tcW w:w="1282" w:type="dxa"/>
          </w:tcPr>
          <w:p w14:paraId="1DA4720E" w14:textId="5CF355EB" w:rsidR="00FC7B1C" w:rsidRDefault="005F1FA8"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cstheme="minorHAnsi"/>
                        <w:i/>
                        <w:sz w:val="18"/>
                      </w:rPr>
                    </m:ctrlPr>
                  </m:sSubPr>
                  <m:e>
                    <m:r>
                      <w:rPr>
                        <w:rFonts w:ascii="Cambria Math" w:hAnsi="Cambria Math" w:cstheme="minorHAnsi"/>
                        <w:sz w:val="18"/>
                      </w:rPr>
                      <m:t>f</m:t>
                    </m:r>
                  </m:e>
                  <m:sub>
                    <m:r>
                      <w:rPr>
                        <w:rFonts w:ascii="Cambria Math" w:hAnsi="Cambria Math" w:cstheme="minorHAnsi"/>
                        <w:sz w:val="18"/>
                      </w:rPr>
                      <m:t>jt</m:t>
                    </m:r>
                  </m:sub>
                </m:sSub>
              </m:oMath>
            </m:oMathPara>
          </w:p>
        </w:tc>
      </w:tr>
      <w:tr w:rsidR="00FC7B1C" w:rsidRPr="009A1CBC" w14:paraId="7FA28453" w14:textId="48B84C84" w:rsidTr="00FC7B1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noWrap/>
          </w:tcPr>
          <w:p w14:paraId="38EBBE1E" w14:textId="18AA14D8" w:rsidR="00FC7B1C" w:rsidRDefault="00FC7B1C" w:rsidP="00324270">
            <w:pPr>
              <w:rPr>
                <w:rFonts w:ascii="Calibri" w:eastAsia="Times New Roman" w:hAnsi="Calibri" w:cs="Times New Roman"/>
                <w:color w:val="000000"/>
                <w:sz w:val="18"/>
              </w:rPr>
            </w:pPr>
            <w:r w:rsidRPr="009A1CBC">
              <w:rPr>
                <w:rFonts w:ascii="Calibri" w:eastAsia="Times New Roman" w:hAnsi="Calibri" w:cs="Times New Roman"/>
                <w:color w:val="000000"/>
                <w:sz w:val="18"/>
              </w:rPr>
              <w:t>Health risk</w:t>
            </w:r>
          </w:p>
        </w:tc>
        <w:tc>
          <w:tcPr>
            <w:tcW w:w="4453" w:type="dxa"/>
            <w:tcBorders>
              <w:bottom w:val="single" w:sz="4" w:space="0" w:color="auto"/>
            </w:tcBorders>
          </w:tcPr>
          <w:p w14:paraId="46E94FAD" w14:textId="659BC489" w:rsidR="00FC7B1C" w:rsidRDefault="00FC7B1C" w:rsidP="003242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w:r>
              <w:rPr>
                <w:rFonts w:ascii="Calibri" w:eastAsia="Times New Roman" w:hAnsi="Calibri" w:cs="Times New Roman"/>
                <w:bCs/>
                <w:color w:val="000000"/>
                <w:sz w:val="18"/>
              </w:rPr>
              <w:t>Number of incidences per pear</w:t>
            </w:r>
          </w:p>
        </w:tc>
        <w:tc>
          <w:tcPr>
            <w:tcW w:w="1282" w:type="dxa"/>
            <w:tcBorders>
              <w:bottom w:val="single" w:sz="4" w:space="0" w:color="auto"/>
            </w:tcBorders>
          </w:tcPr>
          <w:p w14:paraId="615C3E17" w14:textId="58DE28B8" w:rsidR="00FC7B1C" w:rsidRDefault="005F1FA8" w:rsidP="003242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000000"/>
                <w:sz w:val="18"/>
              </w:rPr>
            </w:pPr>
            <m:oMathPara>
              <m:oMath>
                <m:sSub>
                  <m:sSubPr>
                    <m:ctrlPr>
                      <w:rPr>
                        <w:rFonts w:ascii="Cambria Math" w:hAnsi="Cambria Math"/>
                        <w:i/>
                        <w:sz w:val="18"/>
                      </w:rPr>
                    </m:ctrlPr>
                  </m:sSubPr>
                  <m:e>
                    <m:r>
                      <w:rPr>
                        <w:rFonts w:ascii="Cambria Math" w:hAnsi="Cambria Math"/>
                        <w:sz w:val="18"/>
                      </w:rPr>
                      <m:t>g</m:t>
                    </m:r>
                  </m:e>
                  <m:sub>
                    <m:r>
                      <w:rPr>
                        <w:rFonts w:ascii="Cambria Math" w:hAnsi="Cambria Math"/>
                        <w:sz w:val="18"/>
                      </w:rPr>
                      <m:t>jt</m:t>
                    </m:r>
                  </m:sub>
                </m:sSub>
              </m:oMath>
            </m:oMathPara>
          </w:p>
        </w:tc>
      </w:tr>
    </w:tbl>
    <w:p w14:paraId="340C9428" w14:textId="64C56E61" w:rsidR="00283404" w:rsidRDefault="00283404"/>
    <w:p w14:paraId="2CD3112D" w14:textId="77777777" w:rsidR="00283404" w:rsidRDefault="00283404"/>
    <w:tbl>
      <w:tblPr>
        <w:tblStyle w:val="PlainTable1"/>
        <w:tblW w:w="0" w:type="auto"/>
        <w:tblLayout w:type="fixed"/>
        <w:tblLook w:val="04A0" w:firstRow="1" w:lastRow="0" w:firstColumn="1" w:lastColumn="0" w:noHBand="0" w:noVBand="1"/>
      </w:tblPr>
      <w:tblGrid>
        <w:gridCol w:w="1045"/>
        <w:gridCol w:w="1209"/>
        <w:gridCol w:w="4574"/>
        <w:gridCol w:w="2101"/>
      </w:tblGrid>
      <w:tr w:rsidR="006D6159" w:rsidRPr="00283404" w14:paraId="43ACEF09" w14:textId="77777777" w:rsidTr="006D6159">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929" w:type="dxa"/>
            <w:gridSpan w:val="4"/>
            <w:noWrap/>
          </w:tcPr>
          <w:p w14:paraId="403B72B9" w14:textId="04E75A4A" w:rsidR="006D6159" w:rsidRPr="00283404" w:rsidRDefault="00736AE1" w:rsidP="006D6159">
            <w:pPr>
              <w:jc w:val="center"/>
              <w:rPr>
                <w:rFonts w:ascii="Calibri" w:eastAsia="Times New Roman" w:hAnsi="Calibri" w:cs="Times New Roman"/>
                <w:color w:val="000000"/>
                <w:sz w:val="18"/>
              </w:rPr>
            </w:pPr>
            <w:r>
              <w:rPr>
                <w:rFonts w:ascii="Calibri" w:eastAsia="Times New Roman" w:hAnsi="Calibri" w:cs="Times New Roman"/>
                <w:color w:val="000000"/>
                <w:sz w:val="18"/>
              </w:rPr>
              <w:t>Criteria for calculating decision Metric water supply operator</w:t>
            </w:r>
          </w:p>
        </w:tc>
      </w:tr>
      <w:tr w:rsidR="006D6159" w:rsidRPr="00283404" w14:paraId="47803C28" w14:textId="77777777" w:rsidTr="006D6159">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45" w:type="dxa"/>
            <w:noWrap/>
            <w:hideMark/>
          </w:tcPr>
          <w:p w14:paraId="0931F7ED" w14:textId="77777777" w:rsidR="006D6159" w:rsidRPr="00283404" w:rsidRDefault="006D6159" w:rsidP="00C415D8">
            <w:pPr>
              <w:rPr>
                <w:rFonts w:ascii="Times New Roman" w:eastAsia="Times New Roman" w:hAnsi="Times New Roman" w:cs="Times New Roman"/>
                <w:sz w:val="18"/>
                <w:szCs w:val="20"/>
              </w:rPr>
            </w:pPr>
          </w:p>
        </w:tc>
        <w:tc>
          <w:tcPr>
            <w:tcW w:w="1209" w:type="dxa"/>
            <w:noWrap/>
            <w:hideMark/>
          </w:tcPr>
          <w:p w14:paraId="5D00E84F" w14:textId="77777777" w:rsidR="006D6159" w:rsidRPr="00283404" w:rsidRDefault="006D6159" w:rsidP="00C415D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20"/>
              </w:rPr>
            </w:pPr>
          </w:p>
        </w:tc>
        <w:tc>
          <w:tcPr>
            <w:tcW w:w="4574" w:type="dxa"/>
            <w:noWrap/>
            <w:hideMark/>
          </w:tcPr>
          <w:p w14:paraId="06DCF4CC" w14:textId="5F4C9ED5" w:rsidR="006D6159" w:rsidRPr="00283404" w:rsidRDefault="006D6159" w:rsidP="006D6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definition </w:t>
            </w:r>
            <w:r>
              <w:rPr>
                <w:rFonts w:ascii="Calibri" w:eastAsia="Times New Roman" w:hAnsi="Calibri" w:cs="Times New Roman"/>
                <w:color w:val="000000"/>
                <w:sz w:val="18"/>
              </w:rPr>
              <w:t>gis</w:t>
            </w:r>
            <w:r w:rsidRPr="00283404">
              <w:rPr>
                <w:rFonts w:ascii="Calibri" w:eastAsia="Times New Roman" w:hAnsi="Calibri" w:cs="Times New Roman"/>
                <w:color w:val="000000"/>
                <w:sz w:val="18"/>
              </w:rPr>
              <w:t>-layer</w:t>
            </w:r>
          </w:p>
        </w:tc>
        <w:tc>
          <w:tcPr>
            <w:tcW w:w="2101" w:type="dxa"/>
            <w:noWrap/>
            <w:hideMark/>
          </w:tcPr>
          <w:p w14:paraId="65A7DE45" w14:textId="77777777" w:rsidR="006D6159" w:rsidRPr="00283404" w:rsidRDefault="006D6159"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unit</w:t>
            </w:r>
          </w:p>
        </w:tc>
      </w:tr>
      <w:tr w:rsidR="006D6159" w:rsidRPr="00283404" w14:paraId="1AE2361B" w14:textId="77777777" w:rsidTr="00736AE1">
        <w:trPr>
          <w:trHeight w:val="432"/>
        </w:trPr>
        <w:tc>
          <w:tcPr>
            <w:cnfStyle w:val="001000000000" w:firstRow="0" w:lastRow="0" w:firstColumn="1" w:lastColumn="0" w:oddVBand="0" w:evenVBand="0" w:oddHBand="0" w:evenHBand="0" w:firstRowFirstColumn="0" w:firstRowLastColumn="0" w:lastRowFirstColumn="0" w:lastRowLastColumn="0"/>
            <w:tcW w:w="1045" w:type="dxa"/>
            <w:vMerge w:val="restart"/>
            <w:shd w:val="clear" w:color="auto" w:fill="E7E6E6" w:themeFill="background2"/>
            <w:noWrap/>
            <w:hideMark/>
          </w:tcPr>
          <w:p w14:paraId="1D90AD10" w14:textId="77777777" w:rsidR="006D6159" w:rsidRPr="00283404" w:rsidRDefault="006D6159" w:rsidP="00C415D8">
            <w:pPr>
              <w:rPr>
                <w:rFonts w:ascii="Calibri" w:eastAsia="Times New Roman" w:hAnsi="Calibri" w:cs="Times New Roman"/>
                <w:color w:val="000000"/>
                <w:sz w:val="18"/>
              </w:rPr>
            </w:pPr>
            <w:r w:rsidRPr="00283404">
              <w:rPr>
                <w:rFonts w:ascii="Calibri" w:eastAsia="Times New Roman" w:hAnsi="Calibri" w:cs="Times New Roman"/>
                <w:color w:val="000000"/>
                <w:sz w:val="18"/>
              </w:rPr>
              <w:t>Infraestructura</w:t>
            </w:r>
          </w:p>
        </w:tc>
        <w:tc>
          <w:tcPr>
            <w:tcW w:w="1209" w:type="dxa"/>
            <w:shd w:val="clear" w:color="auto" w:fill="E7E6E6" w:themeFill="background2"/>
            <w:noWrap/>
            <w:hideMark/>
          </w:tcPr>
          <w:p w14:paraId="524C132E" w14:textId="77777777" w:rsidR="006D6159" w:rsidRPr="00283404" w:rsidRDefault="006D6159"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Age of infrastructure</w:t>
            </w:r>
          </w:p>
        </w:tc>
        <w:tc>
          <w:tcPr>
            <w:tcW w:w="4574" w:type="dxa"/>
            <w:shd w:val="clear" w:color="auto" w:fill="E7E6E6" w:themeFill="background2"/>
            <w:noWrap/>
            <w:hideMark/>
          </w:tcPr>
          <w:p w14:paraId="4B88B9C8" w14:textId="6A458931" w:rsidR="006D6159" w:rsidRPr="00283404" w:rsidRDefault="006D6159"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Average age of infrastructure per </w:t>
            </w:r>
            <w:r w:rsidR="00A228C0">
              <w:rPr>
                <w:rFonts w:ascii="Calibri" w:eastAsia="Times New Roman" w:hAnsi="Calibri" w:cs="Times New Roman"/>
                <w:color w:val="000000"/>
                <w:sz w:val="18"/>
              </w:rPr>
              <w:t>neighborhood</w:t>
            </w:r>
          </w:p>
        </w:tc>
        <w:tc>
          <w:tcPr>
            <w:tcW w:w="2101" w:type="dxa"/>
            <w:shd w:val="clear" w:color="auto" w:fill="E7E6E6" w:themeFill="background2"/>
            <w:noWrap/>
            <w:hideMark/>
          </w:tcPr>
          <w:p w14:paraId="574C00FA" w14:textId="77777777" w:rsidR="006D6159" w:rsidRPr="00283404" w:rsidRDefault="006D6159"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years</w:t>
            </w:r>
          </w:p>
        </w:tc>
      </w:tr>
      <w:tr w:rsidR="006D6159" w:rsidRPr="00283404" w14:paraId="2FC38AE3" w14:textId="77777777" w:rsidTr="00736A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45" w:type="dxa"/>
            <w:vMerge/>
            <w:shd w:val="clear" w:color="auto" w:fill="E7E6E6" w:themeFill="background2"/>
            <w:noWrap/>
            <w:hideMark/>
          </w:tcPr>
          <w:p w14:paraId="73425770" w14:textId="77777777" w:rsidR="006D6159" w:rsidRPr="00283404" w:rsidRDefault="006D6159" w:rsidP="00C415D8">
            <w:pPr>
              <w:rPr>
                <w:rFonts w:ascii="Times New Roman" w:eastAsia="Times New Roman" w:hAnsi="Times New Roman" w:cs="Times New Roman"/>
                <w:sz w:val="18"/>
                <w:szCs w:val="20"/>
              </w:rPr>
            </w:pPr>
          </w:p>
        </w:tc>
        <w:tc>
          <w:tcPr>
            <w:tcW w:w="1209" w:type="dxa"/>
            <w:shd w:val="clear" w:color="auto" w:fill="E7E6E6" w:themeFill="background2"/>
            <w:noWrap/>
            <w:hideMark/>
          </w:tcPr>
          <w:p w14:paraId="53215547" w14:textId="77777777" w:rsidR="006D6159" w:rsidRPr="00283404" w:rsidRDefault="006D6159"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w:t>
            </w:r>
          </w:p>
        </w:tc>
        <w:tc>
          <w:tcPr>
            <w:tcW w:w="4574" w:type="dxa"/>
            <w:shd w:val="clear" w:color="auto" w:fill="E7E6E6" w:themeFill="background2"/>
            <w:noWrap/>
            <w:hideMark/>
          </w:tcPr>
          <w:p w14:paraId="40D16CB8" w14:textId="77777777" w:rsidR="006D6159" w:rsidRPr="00283404" w:rsidRDefault="006D6159"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Capacity [in length of pipes] of the infra to supply water or to discharge</w:t>
            </w:r>
          </w:p>
        </w:tc>
        <w:tc>
          <w:tcPr>
            <w:tcW w:w="2101" w:type="dxa"/>
            <w:shd w:val="clear" w:color="auto" w:fill="E7E6E6" w:themeFill="background2"/>
            <w:noWrap/>
            <w:hideMark/>
          </w:tcPr>
          <w:p w14:paraId="3D44A636" w14:textId="75C89F08" w:rsidR="006D6159" w:rsidRPr="00283404" w:rsidRDefault="00B05E3C"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Pr>
                <w:rFonts w:ascii="Calibri" w:eastAsia="Times New Roman" w:hAnsi="Calibri" w:cs="Times New Roman"/>
                <w:color w:val="000000"/>
                <w:sz w:val="18"/>
              </w:rPr>
              <w:t>Mts/area</w:t>
            </w:r>
          </w:p>
        </w:tc>
      </w:tr>
      <w:tr w:rsidR="006D6159" w:rsidRPr="00283404" w14:paraId="1D028390" w14:textId="77777777" w:rsidTr="00736AE1">
        <w:trPr>
          <w:trHeight w:val="432"/>
        </w:trPr>
        <w:tc>
          <w:tcPr>
            <w:cnfStyle w:val="001000000000" w:firstRow="0" w:lastRow="0" w:firstColumn="1" w:lastColumn="0" w:oddVBand="0" w:evenVBand="0" w:oddHBand="0" w:evenHBand="0" w:firstRowFirstColumn="0" w:firstRowLastColumn="0" w:lastRowFirstColumn="0" w:lastRowLastColumn="0"/>
            <w:tcW w:w="1045" w:type="dxa"/>
            <w:vMerge/>
            <w:shd w:val="clear" w:color="auto" w:fill="E7E6E6" w:themeFill="background2"/>
            <w:noWrap/>
            <w:hideMark/>
          </w:tcPr>
          <w:p w14:paraId="7BB3E853" w14:textId="77777777" w:rsidR="006D6159" w:rsidRPr="00283404" w:rsidRDefault="006D6159" w:rsidP="00C415D8">
            <w:pPr>
              <w:rPr>
                <w:rFonts w:ascii="Times New Roman" w:eastAsia="Times New Roman" w:hAnsi="Times New Roman" w:cs="Times New Roman"/>
                <w:sz w:val="18"/>
                <w:szCs w:val="20"/>
              </w:rPr>
            </w:pPr>
          </w:p>
        </w:tc>
        <w:tc>
          <w:tcPr>
            <w:tcW w:w="1209" w:type="dxa"/>
            <w:shd w:val="clear" w:color="auto" w:fill="E7E6E6" w:themeFill="background2"/>
            <w:noWrap/>
            <w:hideMark/>
          </w:tcPr>
          <w:p w14:paraId="3FE4AB64" w14:textId="77777777" w:rsidR="006D6159" w:rsidRPr="00283404" w:rsidRDefault="006D6159"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Failures</w:t>
            </w:r>
          </w:p>
        </w:tc>
        <w:tc>
          <w:tcPr>
            <w:tcW w:w="4574" w:type="dxa"/>
            <w:shd w:val="clear" w:color="auto" w:fill="E7E6E6" w:themeFill="background2"/>
            <w:noWrap/>
            <w:hideMark/>
          </w:tcPr>
          <w:p w14:paraId="42900341" w14:textId="77777777" w:rsidR="006D6159" w:rsidRPr="00283404" w:rsidRDefault="006D6159"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An index of the number of infrastructure related hazards per year (e.g. pipes break)</w:t>
            </w:r>
          </w:p>
        </w:tc>
        <w:tc>
          <w:tcPr>
            <w:tcW w:w="2101" w:type="dxa"/>
            <w:shd w:val="clear" w:color="auto" w:fill="E7E6E6" w:themeFill="background2"/>
            <w:noWrap/>
            <w:hideMark/>
          </w:tcPr>
          <w:p w14:paraId="29D9ABFB" w14:textId="77777777" w:rsidR="006D6159" w:rsidRPr="00283404" w:rsidRDefault="006D6159"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6D6159" w:rsidRPr="00283404" w14:paraId="67C425F0" w14:textId="77777777" w:rsidTr="00736A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45" w:type="dxa"/>
            <w:vMerge/>
            <w:shd w:val="clear" w:color="auto" w:fill="E7E6E6" w:themeFill="background2"/>
            <w:noWrap/>
            <w:hideMark/>
          </w:tcPr>
          <w:p w14:paraId="047DED2E" w14:textId="77777777" w:rsidR="006D6159" w:rsidRPr="00283404" w:rsidRDefault="006D6159" w:rsidP="00C415D8">
            <w:pPr>
              <w:rPr>
                <w:rFonts w:ascii="Times New Roman" w:eastAsia="Times New Roman" w:hAnsi="Times New Roman" w:cs="Times New Roman"/>
                <w:sz w:val="18"/>
                <w:szCs w:val="20"/>
              </w:rPr>
            </w:pPr>
          </w:p>
        </w:tc>
        <w:tc>
          <w:tcPr>
            <w:tcW w:w="1209" w:type="dxa"/>
            <w:shd w:val="clear" w:color="auto" w:fill="E7E6E6" w:themeFill="background2"/>
            <w:noWrap/>
            <w:hideMark/>
          </w:tcPr>
          <w:p w14:paraId="6E00A439" w14:textId="77777777" w:rsidR="006D6159" w:rsidRPr="00283404" w:rsidRDefault="006D6159"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Lack of infrastructure</w:t>
            </w:r>
          </w:p>
        </w:tc>
        <w:tc>
          <w:tcPr>
            <w:tcW w:w="4574" w:type="dxa"/>
            <w:shd w:val="clear" w:color="auto" w:fill="E7E6E6" w:themeFill="background2"/>
            <w:noWrap/>
            <w:hideMark/>
          </w:tcPr>
          <w:p w14:paraId="29A9067C" w14:textId="77777777" w:rsidR="006D6159" w:rsidRPr="00283404" w:rsidRDefault="006D6159"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lack of supply and discharge connections</w:t>
            </w:r>
          </w:p>
        </w:tc>
        <w:tc>
          <w:tcPr>
            <w:tcW w:w="2101" w:type="dxa"/>
            <w:shd w:val="clear" w:color="auto" w:fill="E7E6E6" w:themeFill="background2"/>
            <w:noWrap/>
            <w:hideMark/>
          </w:tcPr>
          <w:p w14:paraId="546A8C8D" w14:textId="77777777" w:rsidR="006D6159" w:rsidRPr="00283404" w:rsidRDefault="006D6159"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1 - % houses connected to the drainage or water supply system</w:t>
            </w:r>
          </w:p>
        </w:tc>
      </w:tr>
      <w:tr w:rsidR="006D6159" w:rsidRPr="00283404" w14:paraId="45929776" w14:textId="77777777" w:rsidTr="00736AE1">
        <w:trPr>
          <w:trHeight w:val="432"/>
        </w:trPr>
        <w:tc>
          <w:tcPr>
            <w:cnfStyle w:val="001000000000" w:firstRow="0" w:lastRow="0" w:firstColumn="1" w:lastColumn="0" w:oddVBand="0" w:evenVBand="0" w:oddHBand="0" w:evenHBand="0" w:firstRowFirstColumn="0" w:firstRowLastColumn="0" w:lastRowFirstColumn="0" w:lastRowLastColumn="0"/>
            <w:tcW w:w="1045" w:type="dxa"/>
            <w:vMerge/>
            <w:shd w:val="clear" w:color="auto" w:fill="E7E6E6" w:themeFill="background2"/>
            <w:noWrap/>
            <w:hideMark/>
          </w:tcPr>
          <w:p w14:paraId="6AF057D4" w14:textId="77777777" w:rsidR="006D6159" w:rsidRPr="00283404" w:rsidRDefault="006D6159" w:rsidP="00C415D8">
            <w:pPr>
              <w:rPr>
                <w:rFonts w:ascii="Times New Roman" w:eastAsia="Times New Roman" w:hAnsi="Times New Roman" w:cs="Times New Roman"/>
                <w:sz w:val="18"/>
                <w:szCs w:val="20"/>
              </w:rPr>
            </w:pPr>
          </w:p>
        </w:tc>
        <w:tc>
          <w:tcPr>
            <w:tcW w:w="1209" w:type="dxa"/>
            <w:shd w:val="clear" w:color="auto" w:fill="E7E6E6" w:themeFill="background2"/>
            <w:noWrap/>
            <w:hideMark/>
          </w:tcPr>
          <w:p w14:paraId="21665295" w14:textId="77777777" w:rsidR="006D6159" w:rsidRPr="00283404" w:rsidRDefault="006D6159"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Hydraulic pressure</w:t>
            </w:r>
          </w:p>
        </w:tc>
        <w:tc>
          <w:tcPr>
            <w:tcW w:w="4574" w:type="dxa"/>
            <w:shd w:val="clear" w:color="auto" w:fill="E7E6E6" w:themeFill="background2"/>
            <w:noWrap/>
            <w:hideMark/>
          </w:tcPr>
          <w:p w14:paraId="6D7AEDA0" w14:textId="77777777" w:rsidR="006D6159" w:rsidRPr="00283404" w:rsidRDefault="006D6159"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pressure in pipes</w:t>
            </w:r>
          </w:p>
        </w:tc>
        <w:tc>
          <w:tcPr>
            <w:tcW w:w="2101" w:type="dxa"/>
            <w:shd w:val="clear" w:color="auto" w:fill="E7E6E6" w:themeFill="background2"/>
            <w:noWrap/>
            <w:hideMark/>
          </w:tcPr>
          <w:p w14:paraId="1FFB089D" w14:textId="77777777" w:rsidR="006D6159" w:rsidRPr="00283404" w:rsidRDefault="006D6159"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6D6159" w:rsidRPr="00283404" w14:paraId="3FCF6D46" w14:textId="77777777" w:rsidTr="00736A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45" w:type="dxa"/>
            <w:shd w:val="clear" w:color="auto" w:fill="FFFFFF" w:themeFill="background1"/>
            <w:noWrap/>
            <w:hideMark/>
          </w:tcPr>
          <w:p w14:paraId="23C96F66" w14:textId="77777777" w:rsidR="006D6159" w:rsidRPr="00283404" w:rsidRDefault="006D6159" w:rsidP="00C415D8">
            <w:pPr>
              <w:rPr>
                <w:rFonts w:ascii="Calibri" w:eastAsia="Times New Roman" w:hAnsi="Calibri" w:cs="Times New Roman"/>
                <w:color w:val="000000"/>
                <w:sz w:val="18"/>
              </w:rPr>
            </w:pPr>
            <w:r w:rsidRPr="00283404">
              <w:rPr>
                <w:rFonts w:ascii="Calibri" w:eastAsia="Times New Roman" w:hAnsi="Calibri" w:cs="Times New Roman"/>
                <w:color w:val="000000"/>
                <w:sz w:val="18"/>
              </w:rPr>
              <w:t>Budged</w:t>
            </w:r>
          </w:p>
        </w:tc>
        <w:tc>
          <w:tcPr>
            <w:tcW w:w="1209" w:type="dxa"/>
            <w:shd w:val="clear" w:color="auto" w:fill="FFFFFF" w:themeFill="background1"/>
            <w:noWrap/>
            <w:hideMark/>
          </w:tcPr>
          <w:p w14:paraId="01C35441" w14:textId="77777777" w:rsidR="006D6159" w:rsidRPr="00283404" w:rsidRDefault="006D6159"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amount</w:t>
            </w:r>
          </w:p>
        </w:tc>
        <w:tc>
          <w:tcPr>
            <w:tcW w:w="4574" w:type="dxa"/>
            <w:shd w:val="clear" w:color="auto" w:fill="FFFFFF" w:themeFill="background1"/>
            <w:noWrap/>
            <w:hideMark/>
          </w:tcPr>
          <w:p w14:paraId="3D83FDEE" w14:textId="77777777" w:rsidR="006D6159" w:rsidRPr="00283404" w:rsidRDefault="006D6159"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The importance of the budget received from central authority?</w:t>
            </w:r>
          </w:p>
        </w:tc>
        <w:tc>
          <w:tcPr>
            <w:tcW w:w="2101" w:type="dxa"/>
            <w:shd w:val="clear" w:color="auto" w:fill="FFFFFF" w:themeFill="background1"/>
            <w:noWrap/>
            <w:hideMark/>
          </w:tcPr>
          <w:p w14:paraId="0BB175C6" w14:textId="77777777" w:rsidR="006D6159" w:rsidRPr="00283404" w:rsidRDefault="006D6159"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36AE1" w:rsidRPr="00283404" w14:paraId="70F91C2D" w14:textId="77777777" w:rsidTr="00736AE1">
        <w:trPr>
          <w:trHeight w:val="432"/>
        </w:trPr>
        <w:tc>
          <w:tcPr>
            <w:cnfStyle w:val="001000000000" w:firstRow="0" w:lastRow="0" w:firstColumn="1" w:lastColumn="0" w:oddVBand="0" w:evenVBand="0" w:oddHBand="0" w:evenHBand="0" w:firstRowFirstColumn="0" w:firstRowLastColumn="0" w:lastRowFirstColumn="0" w:lastRowLastColumn="0"/>
            <w:tcW w:w="1045" w:type="dxa"/>
            <w:vMerge w:val="restart"/>
            <w:shd w:val="clear" w:color="auto" w:fill="E7E6E6" w:themeFill="background2"/>
            <w:noWrap/>
            <w:hideMark/>
          </w:tcPr>
          <w:p w14:paraId="139FE974" w14:textId="77777777" w:rsidR="00736AE1" w:rsidRPr="00283404" w:rsidRDefault="00736AE1" w:rsidP="00C415D8">
            <w:pPr>
              <w:rPr>
                <w:rFonts w:ascii="Calibri" w:eastAsia="Times New Roman" w:hAnsi="Calibri" w:cs="Times New Roman"/>
                <w:color w:val="000000"/>
                <w:sz w:val="18"/>
              </w:rPr>
            </w:pPr>
            <w:r w:rsidRPr="00283404">
              <w:rPr>
                <w:rFonts w:ascii="Calibri" w:eastAsia="Times New Roman" w:hAnsi="Calibri" w:cs="Times New Roman"/>
                <w:color w:val="000000"/>
                <w:sz w:val="18"/>
              </w:rPr>
              <w:t>Risks to the population</w:t>
            </w:r>
          </w:p>
        </w:tc>
        <w:tc>
          <w:tcPr>
            <w:tcW w:w="1209" w:type="dxa"/>
            <w:shd w:val="clear" w:color="auto" w:fill="E7E6E6" w:themeFill="background2"/>
            <w:noWrap/>
            <w:hideMark/>
          </w:tcPr>
          <w:p w14:paraId="78CBC481" w14:textId="77777777" w:rsidR="00736AE1" w:rsidRPr="00283404" w:rsidRDefault="00736AE1"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quality</w:t>
            </w:r>
          </w:p>
        </w:tc>
        <w:tc>
          <w:tcPr>
            <w:tcW w:w="4574" w:type="dxa"/>
            <w:shd w:val="clear" w:color="auto" w:fill="E7E6E6" w:themeFill="background2"/>
            <w:noWrap/>
            <w:hideMark/>
          </w:tcPr>
          <w:p w14:paraId="3C3E8000" w14:textId="77777777" w:rsidR="00736AE1" w:rsidRPr="00283404" w:rsidRDefault="00736AE1"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TBD</w:t>
            </w:r>
          </w:p>
        </w:tc>
        <w:tc>
          <w:tcPr>
            <w:tcW w:w="2101" w:type="dxa"/>
            <w:shd w:val="clear" w:color="auto" w:fill="E7E6E6" w:themeFill="background2"/>
            <w:noWrap/>
            <w:hideMark/>
          </w:tcPr>
          <w:p w14:paraId="44C152A5" w14:textId="77777777" w:rsidR="00736AE1" w:rsidRPr="00283404" w:rsidRDefault="00736AE1"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36AE1" w:rsidRPr="00283404" w14:paraId="715A970C" w14:textId="77777777" w:rsidTr="00736A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45" w:type="dxa"/>
            <w:vMerge/>
            <w:shd w:val="clear" w:color="auto" w:fill="E7E6E6" w:themeFill="background2"/>
            <w:noWrap/>
            <w:hideMark/>
          </w:tcPr>
          <w:p w14:paraId="1FBAE156" w14:textId="77777777" w:rsidR="00736AE1" w:rsidRPr="00283404" w:rsidRDefault="00736AE1" w:rsidP="00C415D8">
            <w:pPr>
              <w:rPr>
                <w:rFonts w:ascii="Times New Roman" w:eastAsia="Times New Roman" w:hAnsi="Times New Roman" w:cs="Times New Roman"/>
                <w:sz w:val="18"/>
                <w:szCs w:val="20"/>
              </w:rPr>
            </w:pPr>
          </w:p>
        </w:tc>
        <w:tc>
          <w:tcPr>
            <w:tcW w:w="1209" w:type="dxa"/>
            <w:shd w:val="clear" w:color="auto" w:fill="E7E6E6" w:themeFill="background2"/>
            <w:noWrap/>
            <w:hideMark/>
          </w:tcPr>
          <w:p w14:paraId="5F6364CD" w14:textId="77777777" w:rsidR="00736AE1" w:rsidRPr="00283404" w:rsidRDefault="00736AE1"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scarcity</w:t>
            </w:r>
          </w:p>
        </w:tc>
        <w:tc>
          <w:tcPr>
            <w:tcW w:w="4574" w:type="dxa"/>
            <w:shd w:val="clear" w:color="auto" w:fill="E7E6E6" w:themeFill="background2"/>
            <w:noWrap/>
            <w:hideMark/>
          </w:tcPr>
          <w:p w14:paraId="031EEE09" w14:textId="77777777" w:rsidR="00736AE1" w:rsidRPr="00283404" w:rsidRDefault="00736AE1"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Index of scarcity that is a function of days a week with water, </w:t>
            </w:r>
          </w:p>
        </w:tc>
        <w:tc>
          <w:tcPr>
            <w:tcW w:w="2101" w:type="dxa"/>
            <w:shd w:val="clear" w:color="auto" w:fill="E7E6E6" w:themeFill="background2"/>
            <w:noWrap/>
            <w:hideMark/>
          </w:tcPr>
          <w:p w14:paraId="549E6F6A" w14:textId="77777777" w:rsidR="00736AE1" w:rsidRPr="00283404" w:rsidRDefault="00736AE1" w:rsidP="00C415D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t>
            </w:r>
          </w:p>
        </w:tc>
      </w:tr>
      <w:tr w:rsidR="00736AE1" w:rsidRPr="00283404" w14:paraId="0C59B55E" w14:textId="77777777" w:rsidTr="00736AE1">
        <w:trPr>
          <w:trHeight w:val="432"/>
        </w:trPr>
        <w:tc>
          <w:tcPr>
            <w:cnfStyle w:val="001000000000" w:firstRow="0" w:lastRow="0" w:firstColumn="1" w:lastColumn="0" w:oddVBand="0" w:evenVBand="0" w:oddHBand="0" w:evenHBand="0" w:firstRowFirstColumn="0" w:firstRowLastColumn="0" w:lastRowFirstColumn="0" w:lastRowLastColumn="0"/>
            <w:tcW w:w="1045" w:type="dxa"/>
            <w:vMerge/>
            <w:shd w:val="clear" w:color="auto" w:fill="E7E6E6" w:themeFill="background2"/>
            <w:noWrap/>
            <w:hideMark/>
          </w:tcPr>
          <w:p w14:paraId="3B61A550" w14:textId="77777777" w:rsidR="00736AE1" w:rsidRPr="00283404" w:rsidRDefault="00736AE1" w:rsidP="00C415D8">
            <w:pPr>
              <w:rPr>
                <w:rFonts w:ascii="Times New Roman" w:eastAsia="Times New Roman" w:hAnsi="Times New Roman" w:cs="Times New Roman"/>
                <w:sz w:val="18"/>
                <w:szCs w:val="20"/>
              </w:rPr>
            </w:pPr>
          </w:p>
        </w:tc>
        <w:tc>
          <w:tcPr>
            <w:tcW w:w="1209" w:type="dxa"/>
            <w:shd w:val="clear" w:color="auto" w:fill="E7E6E6" w:themeFill="background2"/>
            <w:noWrap/>
            <w:hideMark/>
          </w:tcPr>
          <w:p w14:paraId="2C0FD4F1" w14:textId="77777777" w:rsidR="00736AE1" w:rsidRPr="00283404" w:rsidRDefault="00736AE1"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Flooding</w:t>
            </w:r>
          </w:p>
        </w:tc>
        <w:tc>
          <w:tcPr>
            <w:tcW w:w="4574" w:type="dxa"/>
            <w:shd w:val="clear" w:color="auto" w:fill="E7E6E6" w:themeFill="background2"/>
            <w:noWrap/>
            <w:hideMark/>
          </w:tcPr>
          <w:p w14:paraId="7668E416" w14:textId="77777777" w:rsidR="00736AE1" w:rsidRPr="00283404" w:rsidRDefault="00736AE1"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number of flood events per year</w:t>
            </w:r>
          </w:p>
        </w:tc>
        <w:tc>
          <w:tcPr>
            <w:tcW w:w="2101" w:type="dxa"/>
            <w:shd w:val="clear" w:color="auto" w:fill="E7E6E6" w:themeFill="background2"/>
            <w:noWrap/>
            <w:hideMark/>
          </w:tcPr>
          <w:p w14:paraId="31030539" w14:textId="77777777" w:rsidR="00736AE1" w:rsidRPr="00283404" w:rsidRDefault="00736AE1" w:rsidP="00C415D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36AE1" w:rsidRPr="00283404" w14:paraId="4615707A" w14:textId="77777777" w:rsidTr="00736A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45" w:type="dxa"/>
            <w:shd w:val="clear" w:color="auto" w:fill="E7E6E6" w:themeFill="background2"/>
            <w:noWrap/>
          </w:tcPr>
          <w:p w14:paraId="2A65C713" w14:textId="77777777" w:rsidR="00736AE1" w:rsidRPr="00283404" w:rsidRDefault="00736AE1" w:rsidP="00736AE1">
            <w:pPr>
              <w:rPr>
                <w:rFonts w:ascii="Times New Roman" w:eastAsia="Times New Roman" w:hAnsi="Times New Roman" w:cs="Times New Roman"/>
                <w:sz w:val="18"/>
                <w:szCs w:val="20"/>
              </w:rPr>
            </w:pPr>
          </w:p>
        </w:tc>
        <w:tc>
          <w:tcPr>
            <w:tcW w:w="1209" w:type="dxa"/>
            <w:shd w:val="clear" w:color="auto" w:fill="E7E6E6" w:themeFill="background2"/>
            <w:noWrap/>
          </w:tcPr>
          <w:p w14:paraId="1D92F1FB" w14:textId="5C4D71E5" w:rsidR="00736AE1" w:rsidRPr="00283404" w:rsidRDefault="00736AE1" w:rsidP="00736A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Health</w:t>
            </w:r>
          </w:p>
        </w:tc>
        <w:tc>
          <w:tcPr>
            <w:tcW w:w="4574" w:type="dxa"/>
            <w:shd w:val="clear" w:color="auto" w:fill="E7E6E6" w:themeFill="background2"/>
            <w:noWrap/>
          </w:tcPr>
          <w:p w14:paraId="2959E800" w14:textId="2217509C" w:rsidR="00736AE1" w:rsidRPr="00283404" w:rsidRDefault="00736AE1" w:rsidP="00736A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Number of incidences per year</w:t>
            </w:r>
          </w:p>
        </w:tc>
        <w:tc>
          <w:tcPr>
            <w:tcW w:w="2101" w:type="dxa"/>
            <w:shd w:val="clear" w:color="auto" w:fill="E7E6E6" w:themeFill="background2"/>
            <w:noWrap/>
          </w:tcPr>
          <w:p w14:paraId="79261C37" w14:textId="737C3228" w:rsidR="00736AE1" w:rsidRPr="00283404" w:rsidRDefault="00736AE1" w:rsidP="00736A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[events/year]</w:t>
            </w:r>
          </w:p>
        </w:tc>
      </w:tr>
      <w:tr w:rsidR="00736AE1" w:rsidRPr="00283404" w14:paraId="2BFAB993" w14:textId="77777777" w:rsidTr="00736AE1">
        <w:trPr>
          <w:trHeight w:val="432"/>
        </w:trPr>
        <w:tc>
          <w:tcPr>
            <w:cnfStyle w:val="001000000000" w:firstRow="0" w:lastRow="0" w:firstColumn="1" w:lastColumn="0" w:oddVBand="0" w:evenVBand="0" w:oddHBand="0" w:evenHBand="0" w:firstRowFirstColumn="0" w:firstRowLastColumn="0" w:lastRowFirstColumn="0" w:lastRowLastColumn="0"/>
            <w:tcW w:w="1045" w:type="dxa"/>
            <w:vMerge w:val="restart"/>
            <w:shd w:val="clear" w:color="auto" w:fill="FFFFFF" w:themeFill="background1"/>
            <w:noWrap/>
            <w:hideMark/>
          </w:tcPr>
          <w:p w14:paraId="1431E6A3" w14:textId="77777777" w:rsidR="00736AE1" w:rsidRPr="00283404" w:rsidRDefault="00736AE1" w:rsidP="00736AE1">
            <w:pPr>
              <w:rPr>
                <w:rFonts w:ascii="Calibri" w:eastAsia="Times New Roman" w:hAnsi="Calibri" w:cs="Times New Roman"/>
                <w:b w:val="0"/>
                <w:bCs w:val="0"/>
                <w:color w:val="000000"/>
                <w:sz w:val="18"/>
              </w:rPr>
            </w:pPr>
            <w:r w:rsidRPr="00283404">
              <w:rPr>
                <w:rFonts w:ascii="Calibri" w:eastAsia="Times New Roman" w:hAnsi="Calibri" w:cs="Times New Roman"/>
                <w:color w:val="000000"/>
                <w:sz w:val="18"/>
              </w:rPr>
              <w:t>Socio-institucional</w:t>
            </w:r>
          </w:p>
          <w:p w14:paraId="688F8D78" w14:textId="5969BA4E" w:rsidR="00736AE1" w:rsidRPr="00283404" w:rsidRDefault="00736AE1" w:rsidP="00736AE1">
            <w:pPr>
              <w:rPr>
                <w:rFonts w:ascii="Calibri" w:eastAsia="Times New Roman" w:hAnsi="Calibri" w:cs="Times New Roman"/>
                <w:color w:val="000000"/>
                <w:sz w:val="18"/>
              </w:rPr>
            </w:pPr>
            <w:r w:rsidRPr="00283404">
              <w:rPr>
                <w:rFonts w:ascii="Calibri" w:eastAsia="Times New Roman" w:hAnsi="Calibri" w:cs="Times New Roman"/>
                <w:color w:val="000000"/>
                <w:sz w:val="18"/>
              </w:rPr>
              <w:t>Socio-institucional</w:t>
            </w:r>
          </w:p>
        </w:tc>
        <w:tc>
          <w:tcPr>
            <w:tcW w:w="1209" w:type="dxa"/>
            <w:shd w:val="clear" w:color="auto" w:fill="FFFFFF" w:themeFill="background1"/>
            <w:noWrap/>
            <w:hideMark/>
          </w:tcPr>
          <w:p w14:paraId="663328E1" w14:textId="77777777" w:rsidR="00736AE1" w:rsidRPr="00283404" w:rsidRDefault="00736AE1" w:rsidP="00736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Water Supply</w:t>
            </w:r>
          </w:p>
        </w:tc>
        <w:tc>
          <w:tcPr>
            <w:tcW w:w="4574" w:type="dxa"/>
            <w:shd w:val="clear" w:color="auto" w:fill="FFFFFF" w:themeFill="background1"/>
            <w:noWrap/>
            <w:hideMark/>
          </w:tcPr>
          <w:p w14:paraId="53B43C58" w14:textId="77777777" w:rsidR="00736AE1" w:rsidRPr="00283404" w:rsidRDefault="00736AE1" w:rsidP="00736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population requirements</w:t>
            </w:r>
          </w:p>
        </w:tc>
        <w:tc>
          <w:tcPr>
            <w:tcW w:w="2101" w:type="dxa"/>
            <w:shd w:val="clear" w:color="auto" w:fill="FFFFFF" w:themeFill="background1"/>
            <w:noWrap/>
            <w:hideMark/>
          </w:tcPr>
          <w:p w14:paraId="447BD86E" w14:textId="77777777" w:rsidR="00736AE1" w:rsidRPr="00283404" w:rsidRDefault="00736AE1" w:rsidP="00736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need/pop.]</w:t>
            </w:r>
          </w:p>
        </w:tc>
      </w:tr>
      <w:tr w:rsidR="00736AE1" w:rsidRPr="00283404" w14:paraId="36FD4E88" w14:textId="77777777" w:rsidTr="00736A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45" w:type="dxa"/>
            <w:vMerge/>
            <w:shd w:val="clear" w:color="auto" w:fill="FFFFFF" w:themeFill="background1"/>
            <w:noWrap/>
          </w:tcPr>
          <w:p w14:paraId="4CAE17BD" w14:textId="3F2BF3B9" w:rsidR="00736AE1" w:rsidRPr="00283404" w:rsidRDefault="00736AE1" w:rsidP="00736AE1">
            <w:pPr>
              <w:rPr>
                <w:rFonts w:ascii="Calibri" w:eastAsia="Times New Roman" w:hAnsi="Calibri" w:cs="Times New Roman"/>
                <w:color w:val="000000"/>
                <w:sz w:val="18"/>
              </w:rPr>
            </w:pPr>
          </w:p>
        </w:tc>
        <w:tc>
          <w:tcPr>
            <w:tcW w:w="1209" w:type="dxa"/>
            <w:shd w:val="clear" w:color="auto" w:fill="FFFFFF" w:themeFill="background1"/>
            <w:noWrap/>
          </w:tcPr>
          <w:p w14:paraId="4DD1979C" w14:textId="08ACFB70" w:rsidR="00736AE1" w:rsidRPr="00283404" w:rsidRDefault="00736AE1" w:rsidP="00A228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Petitions from </w:t>
            </w:r>
            <w:r w:rsidR="00A228C0">
              <w:rPr>
                <w:rFonts w:ascii="Calibri" w:eastAsia="Times New Roman" w:hAnsi="Calibri" w:cs="Times New Roman"/>
                <w:color w:val="000000"/>
                <w:sz w:val="18"/>
              </w:rPr>
              <w:t>Neighborhood</w:t>
            </w:r>
            <w:r w:rsidRPr="00283404">
              <w:rPr>
                <w:rFonts w:ascii="Calibri" w:eastAsia="Times New Roman" w:hAnsi="Calibri" w:cs="Times New Roman"/>
                <w:color w:val="000000"/>
                <w:sz w:val="18"/>
              </w:rPr>
              <w:t>s</w:t>
            </w:r>
          </w:p>
        </w:tc>
        <w:tc>
          <w:tcPr>
            <w:tcW w:w="4574" w:type="dxa"/>
            <w:shd w:val="clear" w:color="auto" w:fill="FFFFFF" w:themeFill="background1"/>
            <w:noWrap/>
          </w:tcPr>
          <w:p w14:paraId="7CB20F5D" w14:textId="12D8E40D" w:rsidR="00736AE1" w:rsidRPr="00283404" w:rsidRDefault="00736AE1" w:rsidP="00A228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 xml:space="preserve">Demand of population funneled by politician at the level of the </w:t>
            </w:r>
            <w:r w:rsidR="00A228C0">
              <w:rPr>
                <w:rFonts w:ascii="Calibri" w:eastAsia="Times New Roman" w:hAnsi="Calibri" w:cs="Times New Roman"/>
                <w:color w:val="000000"/>
                <w:sz w:val="18"/>
              </w:rPr>
              <w:t>municipality</w:t>
            </w:r>
            <w:r w:rsidRPr="00283404">
              <w:rPr>
                <w:rFonts w:ascii="Calibri" w:eastAsia="Times New Roman" w:hAnsi="Calibri" w:cs="Times New Roman"/>
                <w:color w:val="000000"/>
                <w:sz w:val="18"/>
              </w:rPr>
              <w:t xml:space="preserve">. </w:t>
            </w:r>
            <w:r w:rsidR="00A228C0">
              <w:rPr>
                <w:rFonts w:ascii="Calibri" w:eastAsia="Times New Roman" w:hAnsi="Calibri" w:cs="Times New Roman"/>
                <w:color w:val="000000"/>
                <w:sz w:val="18"/>
              </w:rPr>
              <w:t xml:space="preserve">It </w:t>
            </w:r>
            <w:r w:rsidRPr="00283404">
              <w:rPr>
                <w:rFonts w:ascii="Calibri" w:eastAsia="Times New Roman" w:hAnsi="Calibri" w:cs="Times New Roman"/>
                <w:color w:val="000000"/>
                <w:sz w:val="18"/>
              </w:rPr>
              <w:t>epresent</w:t>
            </w:r>
            <w:r w:rsidR="00A228C0">
              <w:rPr>
                <w:rFonts w:ascii="Calibri" w:eastAsia="Times New Roman" w:hAnsi="Calibri" w:cs="Times New Roman"/>
                <w:color w:val="000000"/>
                <w:sz w:val="18"/>
              </w:rPr>
              <w:t>s</w:t>
            </w:r>
            <w:r w:rsidRPr="00283404">
              <w:rPr>
                <w:rFonts w:ascii="Calibri" w:eastAsia="Times New Roman" w:hAnsi="Calibri" w:cs="Times New Roman"/>
                <w:color w:val="000000"/>
                <w:sz w:val="18"/>
              </w:rPr>
              <w:t xml:space="preserve"> the </w:t>
            </w:r>
            <w:r w:rsidR="00A228C0">
              <w:rPr>
                <w:rFonts w:ascii="Calibri" w:eastAsia="Times New Roman" w:hAnsi="Calibri" w:cs="Times New Roman"/>
                <w:color w:val="000000"/>
                <w:sz w:val="18"/>
              </w:rPr>
              <w:t xml:space="preserve">collective </w:t>
            </w:r>
            <w:r w:rsidRPr="00283404">
              <w:rPr>
                <w:rFonts w:ascii="Calibri" w:eastAsia="Times New Roman" w:hAnsi="Calibri" w:cs="Times New Roman"/>
                <w:color w:val="000000"/>
                <w:sz w:val="18"/>
              </w:rPr>
              <w:t xml:space="preserve">level of response </w:t>
            </w:r>
            <w:r w:rsidR="00A228C0">
              <w:rPr>
                <w:rFonts w:ascii="Calibri" w:eastAsia="Times New Roman" w:hAnsi="Calibri" w:cs="Times New Roman"/>
                <w:color w:val="000000"/>
                <w:sz w:val="18"/>
              </w:rPr>
              <w:t xml:space="preserve">from </w:t>
            </w:r>
            <w:r w:rsidRPr="00283404">
              <w:rPr>
                <w:rFonts w:ascii="Calibri" w:eastAsia="Times New Roman" w:hAnsi="Calibri" w:cs="Times New Roman"/>
                <w:color w:val="000000"/>
                <w:sz w:val="18"/>
              </w:rPr>
              <w:t xml:space="preserve"> each </w:t>
            </w:r>
            <w:r w:rsidR="00A228C0">
              <w:rPr>
                <w:rFonts w:ascii="Calibri" w:eastAsia="Times New Roman" w:hAnsi="Calibri" w:cs="Times New Roman"/>
                <w:color w:val="000000"/>
                <w:sz w:val="18"/>
              </w:rPr>
              <w:t xml:space="preserve">municipality </w:t>
            </w:r>
          </w:p>
        </w:tc>
        <w:tc>
          <w:tcPr>
            <w:tcW w:w="2101" w:type="dxa"/>
            <w:shd w:val="clear" w:color="auto" w:fill="FFFFFF" w:themeFill="background1"/>
            <w:noWrap/>
          </w:tcPr>
          <w:p w14:paraId="56045EDE" w14:textId="77777777" w:rsidR="00736AE1" w:rsidRPr="00283404" w:rsidRDefault="00736AE1" w:rsidP="00736A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p>
        </w:tc>
      </w:tr>
      <w:tr w:rsidR="00736AE1" w:rsidRPr="00283404" w14:paraId="0172D61E" w14:textId="77777777" w:rsidTr="00736AE1">
        <w:trPr>
          <w:trHeight w:val="432"/>
        </w:trPr>
        <w:tc>
          <w:tcPr>
            <w:cnfStyle w:val="001000000000" w:firstRow="0" w:lastRow="0" w:firstColumn="1" w:lastColumn="0" w:oddVBand="0" w:evenVBand="0" w:oddHBand="0" w:evenHBand="0" w:firstRowFirstColumn="0" w:firstRowLastColumn="0" w:lastRowFirstColumn="0" w:lastRowLastColumn="0"/>
            <w:tcW w:w="1045" w:type="dxa"/>
            <w:vMerge/>
            <w:shd w:val="clear" w:color="auto" w:fill="FFFFFF" w:themeFill="background1"/>
            <w:noWrap/>
            <w:hideMark/>
          </w:tcPr>
          <w:p w14:paraId="2EBA9764" w14:textId="34C245A0" w:rsidR="00736AE1" w:rsidRPr="00283404" w:rsidRDefault="00736AE1" w:rsidP="00736AE1">
            <w:pPr>
              <w:rPr>
                <w:rFonts w:ascii="Calibri" w:eastAsia="Times New Roman" w:hAnsi="Calibri" w:cs="Times New Roman"/>
                <w:color w:val="000000"/>
                <w:sz w:val="18"/>
              </w:rPr>
            </w:pPr>
          </w:p>
        </w:tc>
        <w:tc>
          <w:tcPr>
            <w:tcW w:w="1209" w:type="dxa"/>
            <w:shd w:val="clear" w:color="auto" w:fill="FFFFFF" w:themeFill="background1"/>
            <w:noWrap/>
            <w:hideMark/>
          </w:tcPr>
          <w:p w14:paraId="474EB06B" w14:textId="77777777" w:rsidR="00736AE1" w:rsidRPr="00283404" w:rsidRDefault="00736AE1" w:rsidP="00736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Social pressure</w:t>
            </w:r>
          </w:p>
        </w:tc>
        <w:tc>
          <w:tcPr>
            <w:tcW w:w="4574" w:type="dxa"/>
            <w:shd w:val="clear" w:color="auto" w:fill="FFFFFF" w:themeFill="background1"/>
            <w:noWrap/>
            <w:hideMark/>
          </w:tcPr>
          <w:p w14:paraId="30D2D196" w14:textId="77777777" w:rsidR="00736AE1" w:rsidRPr="00283404" w:rsidRDefault="00736AE1" w:rsidP="00736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Accumulation of protests per year</w:t>
            </w:r>
          </w:p>
        </w:tc>
        <w:tc>
          <w:tcPr>
            <w:tcW w:w="2101" w:type="dxa"/>
            <w:shd w:val="clear" w:color="auto" w:fill="FFFFFF" w:themeFill="background1"/>
            <w:noWrap/>
            <w:hideMark/>
          </w:tcPr>
          <w:p w14:paraId="22BF43BB" w14:textId="77777777" w:rsidR="00736AE1" w:rsidRPr="00283404" w:rsidRDefault="00736AE1" w:rsidP="00736AE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283404">
              <w:rPr>
                <w:rFonts w:ascii="Calibri" w:eastAsia="Times New Roman" w:hAnsi="Calibri" w:cs="Times New Roman"/>
                <w:color w:val="000000"/>
                <w:sz w:val="18"/>
              </w:rPr>
              <w:t>[pop * need/person]</w:t>
            </w:r>
          </w:p>
        </w:tc>
      </w:tr>
    </w:tbl>
    <w:p w14:paraId="3846B501" w14:textId="77777777" w:rsidR="00283404" w:rsidRDefault="00283404"/>
    <w:sectPr w:rsidR="002834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9" w:author="Andres Baeza-Castro" w:date="2017-10-19T11:33:00Z" w:initials="AB">
    <w:p w14:paraId="42B471A9" w14:textId="239E54F5" w:rsidR="001A0BC1" w:rsidRDefault="001A0BC1">
      <w:pPr>
        <w:pStyle w:val="CommentText"/>
      </w:pPr>
      <w:r>
        <w:rPr>
          <w:rStyle w:val="CommentReference"/>
        </w:rPr>
        <w:annotationRef/>
      </w:r>
      <w:r>
        <w:t>Better name for this. In Spanish is gasto hydraulicao.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B471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44B77" w14:textId="77777777" w:rsidR="006F60D2" w:rsidRDefault="006F60D2" w:rsidP="009B1CEB">
      <w:pPr>
        <w:spacing w:after="0" w:line="240" w:lineRule="auto"/>
      </w:pPr>
      <w:r>
        <w:separator/>
      </w:r>
    </w:p>
  </w:endnote>
  <w:endnote w:type="continuationSeparator" w:id="0">
    <w:p w14:paraId="2BDA7BC4" w14:textId="77777777" w:rsidR="006F60D2" w:rsidRDefault="006F60D2" w:rsidP="009B1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C82CB" w14:textId="77777777" w:rsidR="006F60D2" w:rsidRDefault="006F60D2" w:rsidP="009B1CEB">
      <w:pPr>
        <w:spacing w:after="0" w:line="240" w:lineRule="auto"/>
      </w:pPr>
      <w:r>
        <w:separator/>
      </w:r>
    </w:p>
  </w:footnote>
  <w:footnote w:type="continuationSeparator" w:id="0">
    <w:p w14:paraId="3FE2C0F4" w14:textId="77777777" w:rsidR="006F60D2" w:rsidRDefault="006F60D2" w:rsidP="009B1C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04A0E"/>
    <w:multiLevelType w:val="hybridMultilevel"/>
    <w:tmpl w:val="B1A6A5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D2F60"/>
    <w:multiLevelType w:val="hybridMultilevel"/>
    <w:tmpl w:val="61CE9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23183"/>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s Baeza-Castro">
    <w15:presenceInfo w15:providerId="AD" w15:userId="S-1-5-21-1864253520-1647712531-16515117-288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4C"/>
    <w:rsid w:val="000023EC"/>
    <w:rsid w:val="0000419D"/>
    <w:rsid w:val="000072DD"/>
    <w:rsid w:val="000077AF"/>
    <w:rsid w:val="00007E53"/>
    <w:rsid w:val="00013A1D"/>
    <w:rsid w:val="00013B60"/>
    <w:rsid w:val="00014AF3"/>
    <w:rsid w:val="000162B2"/>
    <w:rsid w:val="00016516"/>
    <w:rsid w:val="000172C2"/>
    <w:rsid w:val="00022AA1"/>
    <w:rsid w:val="00024596"/>
    <w:rsid w:val="0002544D"/>
    <w:rsid w:val="00027126"/>
    <w:rsid w:val="00031B1B"/>
    <w:rsid w:val="0004244C"/>
    <w:rsid w:val="00042515"/>
    <w:rsid w:val="000432B4"/>
    <w:rsid w:val="00044ABC"/>
    <w:rsid w:val="00044FB2"/>
    <w:rsid w:val="00056D7F"/>
    <w:rsid w:val="00061C29"/>
    <w:rsid w:val="00062555"/>
    <w:rsid w:val="0006459D"/>
    <w:rsid w:val="00064B16"/>
    <w:rsid w:val="000652D7"/>
    <w:rsid w:val="0006610A"/>
    <w:rsid w:val="0006777C"/>
    <w:rsid w:val="00070638"/>
    <w:rsid w:val="00071254"/>
    <w:rsid w:val="0007324C"/>
    <w:rsid w:val="0007632E"/>
    <w:rsid w:val="0007799D"/>
    <w:rsid w:val="00082CA0"/>
    <w:rsid w:val="00083A1D"/>
    <w:rsid w:val="000911BE"/>
    <w:rsid w:val="0009300C"/>
    <w:rsid w:val="000A0A3B"/>
    <w:rsid w:val="000A15FF"/>
    <w:rsid w:val="000A4713"/>
    <w:rsid w:val="000B0282"/>
    <w:rsid w:val="000B03EA"/>
    <w:rsid w:val="000B1B12"/>
    <w:rsid w:val="000B1B17"/>
    <w:rsid w:val="000B2C8A"/>
    <w:rsid w:val="000B320E"/>
    <w:rsid w:val="000B72A5"/>
    <w:rsid w:val="000B749E"/>
    <w:rsid w:val="000D1B43"/>
    <w:rsid w:val="000D29BA"/>
    <w:rsid w:val="000D611F"/>
    <w:rsid w:val="000D6BF3"/>
    <w:rsid w:val="000E0639"/>
    <w:rsid w:val="000E0716"/>
    <w:rsid w:val="000E1AC6"/>
    <w:rsid w:val="000E2B51"/>
    <w:rsid w:val="000E44D6"/>
    <w:rsid w:val="000F3308"/>
    <w:rsid w:val="000F553C"/>
    <w:rsid w:val="000F5D90"/>
    <w:rsid w:val="00100406"/>
    <w:rsid w:val="00101FAB"/>
    <w:rsid w:val="001020E7"/>
    <w:rsid w:val="00112DB5"/>
    <w:rsid w:val="00131A41"/>
    <w:rsid w:val="00132755"/>
    <w:rsid w:val="001359F5"/>
    <w:rsid w:val="001413F7"/>
    <w:rsid w:val="001425E0"/>
    <w:rsid w:val="00142640"/>
    <w:rsid w:val="00147A98"/>
    <w:rsid w:val="00147BED"/>
    <w:rsid w:val="00152CD2"/>
    <w:rsid w:val="001553BC"/>
    <w:rsid w:val="001648C8"/>
    <w:rsid w:val="0016676D"/>
    <w:rsid w:val="00167E42"/>
    <w:rsid w:val="0017759D"/>
    <w:rsid w:val="00177EF3"/>
    <w:rsid w:val="00181A41"/>
    <w:rsid w:val="00182440"/>
    <w:rsid w:val="00183CDF"/>
    <w:rsid w:val="00184DD6"/>
    <w:rsid w:val="00185122"/>
    <w:rsid w:val="0019625E"/>
    <w:rsid w:val="00196DED"/>
    <w:rsid w:val="00196F75"/>
    <w:rsid w:val="001A0BC1"/>
    <w:rsid w:val="001A1D03"/>
    <w:rsid w:val="001A37D5"/>
    <w:rsid w:val="001B1443"/>
    <w:rsid w:val="001B2580"/>
    <w:rsid w:val="001B3A26"/>
    <w:rsid w:val="001B51EC"/>
    <w:rsid w:val="001C6C8C"/>
    <w:rsid w:val="001D317C"/>
    <w:rsid w:val="001D35D0"/>
    <w:rsid w:val="001D6366"/>
    <w:rsid w:val="001D6C91"/>
    <w:rsid w:val="001E2F2C"/>
    <w:rsid w:val="001E6B1E"/>
    <w:rsid w:val="001F7140"/>
    <w:rsid w:val="001F736A"/>
    <w:rsid w:val="001F7CD4"/>
    <w:rsid w:val="00200542"/>
    <w:rsid w:val="002028E2"/>
    <w:rsid w:val="00204292"/>
    <w:rsid w:val="0021561A"/>
    <w:rsid w:val="00217337"/>
    <w:rsid w:val="002178DF"/>
    <w:rsid w:val="00220AE8"/>
    <w:rsid w:val="00224281"/>
    <w:rsid w:val="00225EBF"/>
    <w:rsid w:val="00236965"/>
    <w:rsid w:val="0024120E"/>
    <w:rsid w:val="002467CC"/>
    <w:rsid w:val="00246F57"/>
    <w:rsid w:val="0025146C"/>
    <w:rsid w:val="0025156D"/>
    <w:rsid w:val="00256191"/>
    <w:rsid w:val="0025777A"/>
    <w:rsid w:val="00261F58"/>
    <w:rsid w:val="00263910"/>
    <w:rsid w:val="00263D62"/>
    <w:rsid w:val="00263DBC"/>
    <w:rsid w:val="00266010"/>
    <w:rsid w:val="00267C82"/>
    <w:rsid w:val="0027159E"/>
    <w:rsid w:val="00272180"/>
    <w:rsid w:val="00275995"/>
    <w:rsid w:val="00280FE9"/>
    <w:rsid w:val="00283404"/>
    <w:rsid w:val="0028599C"/>
    <w:rsid w:val="00294057"/>
    <w:rsid w:val="00297BBF"/>
    <w:rsid w:val="002A1224"/>
    <w:rsid w:val="002A2A77"/>
    <w:rsid w:val="002A2E8F"/>
    <w:rsid w:val="002A7052"/>
    <w:rsid w:val="002B0B12"/>
    <w:rsid w:val="002B2651"/>
    <w:rsid w:val="002B454C"/>
    <w:rsid w:val="002B4B5C"/>
    <w:rsid w:val="002B528D"/>
    <w:rsid w:val="002B615C"/>
    <w:rsid w:val="002C167B"/>
    <w:rsid w:val="002D558A"/>
    <w:rsid w:val="002D6E51"/>
    <w:rsid w:val="002E0350"/>
    <w:rsid w:val="002E269E"/>
    <w:rsid w:val="002E598B"/>
    <w:rsid w:val="002E6DA9"/>
    <w:rsid w:val="002E7999"/>
    <w:rsid w:val="002F1049"/>
    <w:rsid w:val="002F10FC"/>
    <w:rsid w:val="002F21E2"/>
    <w:rsid w:val="002F3BDF"/>
    <w:rsid w:val="002F50FE"/>
    <w:rsid w:val="002F5B81"/>
    <w:rsid w:val="0030332E"/>
    <w:rsid w:val="00310972"/>
    <w:rsid w:val="00312F3E"/>
    <w:rsid w:val="00314D9C"/>
    <w:rsid w:val="003157C8"/>
    <w:rsid w:val="00320F09"/>
    <w:rsid w:val="00324270"/>
    <w:rsid w:val="003272CD"/>
    <w:rsid w:val="003307F7"/>
    <w:rsid w:val="003311B8"/>
    <w:rsid w:val="00332197"/>
    <w:rsid w:val="00332DB2"/>
    <w:rsid w:val="003354DB"/>
    <w:rsid w:val="00340BA7"/>
    <w:rsid w:val="00341A40"/>
    <w:rsid w:val="00341C41"/>
    <w:rsid w:val="003445C1"/>
    <w:rsid w:val="00344E2B"/>
    <w:rsid w:val="00351043"/>
    <w:rsid w:val="00351A01"/>
    <w:rsid w:val="00352A7F"/>
    <w:rsid w:val="00361315"/>
    <w:rsid w:val="00362D51"/>
    <w:rsid w:val="0036343D"/>
    <w:rsid w:val="003703BE"/>
    <w:rsid w:val="003769CD"/>
    <w:rsid w:val="00383D1D"/>
    <w:rsid w:val="003855F1"/>
    <w:rsid w:val="00386B06"/>
    <w:rsid w:val="00390F4D"/>
    <w:rsid w:val="003921DF"/>
    <w:rsid w:val="00392E1F"/>
    <w:rsid w:val="00394077"/>
    <w:rsid w:val="0039415E"/>
    <w:rsid w:val="00395210"/>
    <w:rsid w:val="003A1A63"/>
    <w:rsid w:val="003A272D"/>
    <w:rsid w:val="003A35C2"/>
    <w:rsid w:val="003A741A"/>
    <w:rsid w:val="003B12E6"/>
    <w:rsid w:val="003B19D3"/>
    <w:rsid w:val="003B720E"/>
    <w:rsid w:val="003C462F"/>
    <w:rsid w:val="003C4E3A"/>
    <w:rsid w:val="003C6C37"/>
    <w:rsid w:val="003C72F2"/>
    <w:rsid w:val="003D020C"/>
    <w:rsid w:val="003D1060"/>
    <w:rsid w:val="003D350E"/>
    <w:rsid w:val="003D795B"/>
    <w:rsid w:val="003E3EDF"/>
    <w:rsid w:val="003F1E84"/>
    <w:rsid w:val="003F4BDC"/>
    <w:rsid w:val="003F6407"/>
    <w:rsid w:val="00400125"/>
    <w:rsid w:val="0041119E"/>
    <w:rsid w:val="00411CA5"/>
    <w:rsid w:val="00412192"/>
    <w:rsid w:val="00412277"/>
    <w:rsid w:val="00412B7F"/>
    <w:rsid w:val="00412CC0"/>
    <w:rsid w:val="00413739"/>
    <w:rsid w:val="004144E0"/>
    <w:rsid w:val="004271E1"/>
    <w:rsid w:val="00427488"/>
    <w:rsid w:val="004364DF"/>
    <w:rsid w:val="00436AEA"/>
    <w:rsid w:val="00443985"/>
    <w:rsid w:val="00444083"/>
    <w:rsid w:val="004445A0"/>
    <w:rsid w:val="00445F91"/>
    <w:rsid w:val="00446718"/>
    <w:rsid w:val="00446B63"/>
    <w:rsid w:val="00451752"/>
    <w:rsid w:val="00451AC2"/>
    <w:rsid w:val="0045221F"/>
    <w:rsid w:val="00455827"/>
    <w:rsid w:val="00455FA0"/>
    <w:rsid w:val="004572E8"/>
    <w:rsid w:val="00460C69"/>
    <w:rsid w:val="004652ED"/>
    <w:rsid w:val="004655EB"/>
    <w:rsid w:val="004711BB"/>
    <w:rsid w:val="00472DD9"/>
    <w:rsid w:val="00474E7C"/>
    <w:rsid w:val="004818C7"/>
    <w:rsid w:val="00481C08"/>
    <w:rsid w:val="00483DD2"/>
    <w:rsid w:val="004841F2"/>
    <w:rsid w:val="00484C2C"/>
    <w:rsid w:val="00491BAA"/>
    <w:rsid w:val="00491E34"/>
    <w:rsid w:val="00492021"/>
    <w:rsid w:val="00493900"/>
    <w:rsid w:val="0049404B"/>
    <w:rsid w:val="00496547"/>
    <w:rsid w:val="004A59E9"/>
    <w:rsid w:val="004B0BE2"/>
    <w:rsid w:val="004B4C5F"/>
    <w:rsid w:val="004B5627"/>
    <w:rsid w:val="004B596E"/>
    <w:rsid w:val="004B7932"/>
    <w:rsid w:val="004C1707"/>
    <w:rsid w:val="004D23AE"/>
    <w:rsid w:val="004D3391"/>
    <w:rsid w:val="004D48FD"/>
    <w:rsid w:val="004D7A54"/>
    <w:rsid w:val="004E03C6"/>
    <w:rsid w:val="004E3857"/>
    <w:rsid w:val="004E60B4"/>
    <w:rsid w:val="004E6740"/>
    <w:rsid w:val="004E6DFA"/>
    <w:rsid w:val="004E78B3"/>
    <w:rsid w:val="004F0211"/>
    <w:rsid w:val="004F0973"/>
    <w:rsid w:val="004F0A45"/>
    <w:rsid w:val="004F76E9"/>
    <w:rsid w:val="00503447"/>
    <w:rsid w:val="00507B44"/>
    <w:rsid w:val="00510953"/>
    <w:rsid w:val="00510B92"/>
    <w:rsid w:val="005128F4"/>
    <w:rsid w:val="0051593F"/>
    <w:rsid w:val="00516455"/>
    <w:rsid w:val="005179CE"/>
    <w:rsid w:val="00521421"/>
    <w:rsid w:val="005234AF"/>
    <w:rsid w:val="00523971"/>
    <w:rsid w:val="005261FE"/>
    <w:rsid w:val="00526F07"/>
    <w:rsid w:val="0053119B"/>
    <w:rsid w:val="00531F48"/>
    <w:rsid w:val="00540813"/>
    <w:rsid w:val="005415F3"/>
    <w:rsid w:val="00541F88"/>
    <w:rsid w:val="005450F8"/>
    <w:rsid w:val="00546AA2"/>
    <w:rsid w:val="00552C2A"/>
    <w:rsid w:val="0055457B"/>
    <w:rsid w:val="005552CA"/>
    <w:rsid w:val="00557351"/>
    <w:rsid w:val="00560413"/>
    <w:rsid w:val="00560E78"/>
    <w:rsid w:val="005741C5"/>
    <w:rsid w:val="00575CA7"/>
    <w:rsid w:val="00580436"/>
    <w:rsid w:val="00581FD7"/>
    <w:rsid w:val="005820B5"/>
    <w:rsid w:val="00585453"/>
    <w:rsid w:val="00585FF0"/>
    <w:rsid w:val="0058772A"/>
    <w:rsid w:val="00590493"/>
    <w:rsid w:val="00590CDC"/>
    <w:rsid w:val="00593FB4"/>
    <w:rsid w:val="005A4AFA"/>
    <w:rsid w:val="005A587A"/>
    <w:rsid w:val="005A7D67"/>
    <w:rsid w:val="005B11E4"/>
    <w:rsid w:val="005B2E71"/>
    <w:rsid w:val="005C2E4D"/>
    <w:rsid w:val="005C316E"/>
    <w:rsid w:val="005C41EE"/>
    <w:rsid w:val="005C4772"/>
    <w:rsid w:val="005C5830"/>
    <w:rsid w:val="005C7903"/>
    <w:rsid w:val="005D186B"/>
    <w:rsid w:val="005D4C9F"/>
    <w:rsid w:val="005D5692"/>
    <w:rsid w:val="005D673D"/>
    <w:rsid w:val="005D7F58"/>
    <w:rsid w:val="005E10BB"/>
    <w:rsid w:val="005E1478"/>
    <w:rsid w:val="005E3B34"/>
    <w:rsid w:val="005E4492"/>
    <w:rsid w:val="005E522C"/>
    <w:rsid w:val="005E56E2"/>
    <w:rsid w:val="005E5D12"/>
    <w:rsid w:val="005E7D5F"/>
    <w:rsid w:val="005F04AA"/>
    <w:rsid w:val="005F0605"/>
    <w:rsid w:val="005F0A9E"/>
    <w:rsid w:val="005F1719"/>
    <w:rsid w:val="005F1FA8"/>
    <w:rsid w:val="005F4962"/>
    <w:rsid w:val="005F7BBA"/>
    <w:rsid w:val="006003E3"/>
    <w:rsid w:val="00601FFF"/>
    <w:rsid w:val="0060571E"/>
    <w:rsid w:val="006062D5"/>
    <w:rsid w:val="00607052"/>
    <w:rsid w:val="00607F95"/>
    <w:rsid w:val="00612FEE"/>
    <w:rsid w:val="006144D9"/>
    <w:rsid w:val="006170EA"/>
    <w:rsid w:val="00623838"/>
    <w:rsid w:val="00623CF4"/>
    <w:rsid w:val="0063306E"/>
    <w:rsid w:val="00636CBC"/>
    <w:rsid w:val="00636D59"/>
    <w:rsid w:val="00643E0E"/>
    <w:rsid w:val="00645C7B"/>
    <w:rsid w:val="0064720C"/>
    <w:rsid w:val="00647383"/>
    <w:rsid w:val="00652A5C"/>
    <w:rsid w:val="0065312C"/>
    <w:rsid w:val="0065468F"/>
    <w:rsid w:val="006648DF"/>
    <w:rsid w:val="00664B84"/>
    <w:rsid w:val="00670849"/>
    <w:rsid w:val="00670A5F"/>
    <w:rsid w:val="006738B6"/>
    <w:rsid w:val="0067568C"/>
    <w:rsid w:val="00680A45"/>
    <w:rsid w:val="00681834"/>
    <w:rsid w:val="00683448"/>
    <w:rsid w:val="00685ADE"/>
    <w:rsid w:val="00686062"/>
    <w:rsid w:val="006948E2"/>
    <w:rsid w:val="00697D3E"/>
    <w:rsid w:val="006A6CE9"/>
    <w:rsid w:val="006B34FA"/>
    <w:rsid w:val="006B3DA1"/>
    <w:rsid w:val="006B4CBF"/>
    <w:rsid w:val="006B6921"/>
    <w:rsid w:val="006C3774"/>
    <w:rsid w:val="006C3B04"/>
    <w:rsid w:val="006C3E0B"/>
    <w:rsid w:val="006C484C"/>
    <w:rsid w:val="006C4CC0"/>
    <w:rsid w:val="006C7814"/>
    <w:rsid w:val="006D2C6E"/>
    <w:rsid w:val="006D6159"/>
    <w:rsid w:val="006E043C"/>
    <w:rsid w:val="006E1FDA"/>
    <w:rsid w:val="006E651D"/>
    <w:rsid w:val="006E66A2"/>
    <w:rsid w:val="006F03C0"/>
    <w:rsid w:val="006F3263"/>
    <w:rsid w:val="006F538E"/>
    <w:rsid w:val="006F60D2"/>
    <w:rsid w:val="007009BE"/>
    <w:rsid w:val="007043A5"/>
    <w:rsid w:val="007046E4"/>
    <w:rsid w:val="00715343"/>
    <w:rsid w:val="007201E5"/>
    <w:rsid w:val="007213F8"/>
    <w:rsid w:val="007316E4"/>
    <w:rsid w:val="0073201A"/>
    <w:rsid w:val="0073298B"/>
    <w:rsid w:val="00733F07"/>
    <w:rsid w:val="007348A8"/>
    <w:rsid w:val="007353C1"/>
    <w:rsid w:val="007360B9"/>
    <w:rsid w:val="00736398"/>
    <w:rsid w:val="00736AE1"/>
    <w:rsid w:val="00742348"/>
    <w:rsid w:val="0074323C"/>
    <w:rsid w:val="00744530"/>
    <w:rsid w:val="00744C15"/>
    <w:rsid w:val="00752923"/>
    <w:rsid w:val="007540E4"/>
    <w:rsid w:val="00754D82"/>
    <w:rsid w:val="00764366"/>
    <w:rsid w:val="0076631B"/>
    <w:rsid w:val="00766C28"/>
    <w:rsid w:val="007675BE"/>
    <w:rsid w:val="00771CE0"/>
    <w:rsid w:val="00773BB4"/>
    <w:rsid w:val="00773F39"/>
    <w:rsid w:val="00774EDB"/>
    <w:rsid w:val="007820D8"/>
    <w:rsid w:val="00783CE5"/>
    <w:rsid w:val="00784FB7"/>
    <w:rsid w:val="007879CA"/>
    <w:rsid w:val="00793285"/>
    <w:rsid w:val="00793C6F"/>
    <w:rsid w:val="00793DEA"/>
    <w:rsid w:val="00795098"/>
    <w:rsid w:val="007A04D5"/>
    <w:rsid w:val="007A0544"/>
    <w:rsid w:val="007A2652"/>
    <w:rsid w:val="007A40DE"/>
    <w:rsid w:val="007A4613"/>
    <w:rsid w:val="007A4FFE"/>
    <w:rsid w:val="007B2798"/>
    <w:rsid w:val="007B66DF"/>
    <w:rsid w:val="007C27A5"/>
    <w:rsid w:val="007D1417"/>
    <w:rsid w:val="007D3AD8"/>
    <w:rsid w:val="007D513E"/>
    <w:rsid w:val="007D5707"/>
    <w:rsid w:val="007D69AF"/>
    <w:rsid w:val="007E28C5"/>
    <w:rsid w:val="007E5D12"/>
    <w:rsid w:val="007E6CF9"/>
    <w:rsid w:val="007E78FF"/>
    <w:rsid w:val="007E7B6A"/>
    <w:rsid w:val="007F066E"/>
    <w:rsid w:val="007F3E44"/>
    <w:rsid w:val="007F4817"/>
    <w:rsid w:val="0080085D"/>
    <w:rsid w:val="00804E4F"/>
    <w:rsid w:val="00810D41"/>
    <w:rsid w:val="00820E2A"/>
    <w:rsid w:val="0082481B"/>
    <w:rsid w:val="00824F39"/>
    <w:rsid w:val="00827F2D"/>
    <w:rsid w:val="00834817"/>
    <w:rsid w:val="00834BB6"/>
    <w:rsid w:val="00841156"/>
    <w:rsid w:val="008418F0"/>
    <w:rsid w:val="00841D4A"/>
    <w:rsid w:val="00843134"/>
    <w:rsid w:val="00844443"/>
    <w:rsid w:val="00844BEE"/>
    <w:rsid w:val="00847FD1"/>
    <w:rsid w:val="008506BE"/>
    <w:rsid w:val="00855A41"/>
    <w:rsid w:val="00855B6E"/>
    <w:rsid w:val="008727F4"/>
    <w:rsid w:val="00874678"/>
    <w:rsid w:val="008763A4"/>
    <w:rsid w:val="008800AF"/>
    <w:rsid w:val="008818F6"/>
    <w:rsid w:val="00884929"/>
    <w:rsid w:val="0088664D"/>
    <w:rsid w:val="008900ED"/>
    <w:rsid w:val="008924DF"/>
    <w:rsid w:val="008949B0"/>
    <w:rsid w:val="0089790F"/>
    <w:rsid w:val="008A0097"/>
    <w:rsid w:val="008A3D41"/>
    <w:rsid w:val="008A409B"/>
    <w:rsid w:val="008A4173"/>
    <w:rsid w:val="008B0E55"/>
    <w:rsid w:val="008B2027"/>
    <w:rsid w:val="008B2A70"/>
    <w:rsid w:val="008B3EB6"/>
    <w:rsid w:val="008B6DD7"/>
    <w:rsid w:val="008B6F78"/>
    <w:rsid w:val="008C1482"/>
    <w:rsid w:val="008D0091"/>
    <w:rsid w:val="008D0560"/>
    <w:rsid w:val="008D069D"/>
    <w:rsid w:val="008D109A"/>
    <w:rsid w:val="008D2535"/>
    <w:rsid w:val="008D25BC"/>
    <w:rsid w:val="008D402D"/>
    <w:rsid w:val="008D456E"/>
    <w:rsid w:val="008E33AA"/>
    <w:rsid w:val="008E4BF7"/>
    <w:rsid w:val="008E4CE4"/>
    <w:rsid w:val="008E78D8"/>
    <w:rsid w:val="008F65CF"/>
    <w:rsid w:val="00900707"/>
    <w:rsid w:val="009038B8"/>
    <w:rsid w:val="0090765D"/>
    <w:rsid w:val="00912B21"/>
    <w:rsid w:val="00916D09"/>
    <w:rsid w:val="00917455"/>
    <w:rsid w:val="00917B28"/>
    <w:rsid w:val="009215A4"/>
    <w:rsid w:val="009216C0"/>
    <w:rsid w:val="009220A3"/>
    <w:rsid w:val="00926434"/>
    <w:rsid w:val="00931AF0"/>
    <w:rsid w:val="00933E5A"/>
    <w:rsid w:val="00936685"/>
    <w:rsid w:val="00936BA4"/>
    <w:rsid w:val="00936FDD"/>
    <w:rsid w:val="0094169B"/>
    <w:rsid w:val="00945E43"/>
    <w:rsid w:val="0094744F"/>
    <w:rsid w:val="0095034C"/>
    <w:rsid w:val="00950F1B"/>
    <w:rsid w:val="00951659"/>
    <w:rsid w:val="009639D1"/>
    <w:rsid w:val="00963B42"/>
    <w:rsid w:val="00970637"/>
    <w:rsid w:val="009717D0"/>
    <w:rsid w:val="00975C84"/>
    <w:rsid w:val="009764B0"/>
    <w:rsid w:val="00976D3E"/>
    <w:rsid w:val="00982C2B"/>
    <w:rsid w:val="009838C4"/>
    <w:rsid w:val="00985655"/>
    <w:rsid w:val="00990AF1"/>
    <w:rsid w:val="009929E1"/>
    <w:rsid w:val="00994282"/>
    <w:rsid w:val="00994E35"/>
    <w:rsid w:val="009A1CBC"/>
    <w:rsid w:val="009A3B21"/>
    <w:rsid w:val="009B1CEB"/>
    <w:rsid w:val="009B45D0"/>
    <w:rsid w:val="009C09F7"/>
    <w:rsid w:val="009C0B89"/>
    <w:rsid w:val="009C1117"/>
    <w:rsid w:val="009C12F1"/>
    <w:rsid w:val="009C3560"/>
    <w:rsid w:val="009C624F"/>
    <w:rsid w:val="009D0C52"/>
    <w:rsid w:val="009D1D55"/>
    <w:rsid w:val="009D387C"/>
    <w:rsid w:val="009D450A"/>
    <w:rsid w:val="009D4E0A"/>
    <w:rsid w:val="009D527C"/>
    <w:rsid w:val="009E3E10"/>
    <w:rsid w:val="009F4084"/>
    <w:rsid w:val="00A0680A"/>
    <w:rsid w:val="00A11B8D"/>
    <w:rsid w:val="00A12736"/>
    <w:rsid w:val="00A14A9C"/>
    <w:rsid w:val="00A157D3"/>
    <w:rsid w:val="00A158D5"/>
    <w:rsid w:val="00A168C6"/>
    <w:rsid w:val="00A228C0"/>
    <w:rsid w:val="00A23F2B"/>
    <w:rsid w:val="00A2702D"/>
    <w:rsid w:val="00A30728"/>
    <w:rsid w:val="00A32F0A"/>
    <w:rsid w:val="00A37A9B"/>
    <w:rsid w:val="00A37B29"/>
    <w:rsid w:val="00A42C10"/>
    <w:rsid w:val="00A45AB3"/>
    <w:rsid w:val="00A4744D"/>
    <w:rsid w:val="00A52CCA"/>
    <w:rsid w:val="00A5479E"/>
    <w:rsid w:val="00A561B6"/>
    <w:rsid w:val="00A66D1A"/>
    <w:rsid w:val="00A70543"/>
    <w:rsid w:val="00A74096"/>
    <w:rsid w:val="00A75420"/>
    <w:rsid w:val="00A75753"/>
    <w:rsid w:val="00A77F61"/>
    <w:rsid w:val="00A816AF"/>
    <w:rsid w:val="00A8414E"/>
    <w:rsid w:val="00A84290"/>
    <w:rsid w:val="00A87F1B"/>
    <w:rsid w:val="00A91090"/>
    <w:rsid w:val="00A91EE9"/>
    <w:rsid w:val="00A9243B"/>
    <w:rsid w:val="00A941F3"/>
    <w:rsid w:val="00A96AF3"/>
    <w:rsid w:val="00AA1F3A"/>
    <w:rsid w:val="00AA2D52"/>
    <w:rsid w:val="00AA40BA"/>
    <w:rsid w:val="00AA40F9"/>
    <w:rsid w:val="00AA4263"/>
    <w:rsid w:val="00AA6B55"/>
    <w:rsid w:val="00AA7978"/>
    <w:rsid w:val="00AB406D"/>
    <w:rsid w:val="00AB77E8"/>
    <w:rsid w:val="00AC01D5"/>
    <w:rsid w:val="00AC123B"/>
    <w:rsid w:val="00AC26D9"/>
    <w:rsid w:val="00AD0E7C"/>
    <w:rsid w:val="00AD2371"/>
    <w:rsid w:val="00AD3CA4"/>
    <w:rsid w:val="00AD5075"/>
    <w:rsid w:val="00AE083D"/>
    <w:rsid w:val="00AE237B"/>
    <w:rsid w:val="00AE6222"/>
    <w:rsid w:val="00AE6B05"/>
    <w:rsid w:val="00AF28F9"/>
    <w:rsid w:val="00AF2D9B"/>
    <w:rsid w:val="00AF7780"/>
    <w:rsid w:val="00B01B39"/>
    <w:rsid w:val="00B01CAB"/>
    <w:rsid w:val="00B04344"/>
    <w:rsid w:val="00B04A97"/>
    <w:rsid w:val="00B05E3C"/>
    <w:rsid w:val="00B07693"/>
    <w:rsid w:val="00B11C31"/>
    <w:rsid w:val="00B1605D"/>
    <w:rsid w:val="00B172E3"/>
    <w:rsid w:val="00B242CC"/>
    <w:rsid w:val="00B261F4"/>
    <w:rsid w:val="00B41CE6"/>
    <w:rsid w:val="00B428AA"/>
    <w:rsid w:val="00B441C7"/>
    <w:rsid w:val="00B45458"/>
    <w:rsid w:val="00B45B1F"/>
    <w:rsid w:val="00B46B09"/>
    <w:rsid w:val="00B47918"/>
    <w:rsid w:val="00B50919"/>
    <w:rsid w:val="00B548A1"/>
    <w:rsid w:val="00B55A85"/>
    <w:rsid w:val="00B579CF"/>
    <w:rsid w:val="00B63C2B"/>
    <w:rsid w:val="00B6771C"/>
    <w:rsid w:val="00B70FC0"/>
    <w:rsid w:val="00B71B4C"/>
    <w:rsid w:val="00B7497E"/>
    <w:rsid w:val="00B7508B"/>
    <w:rsid w:val="00B750A0"/>
    <w:rsid w:val="00B76059"/>
    <w:rsid w:val="00B80110"/>
    <w:rsid w:val="00B822F8"/>
    <w:rsid w:val="00B84C7A"/>
    <w:rsid w:val="00B84DF8"/>
    <w:rsid w:val="00B86A1A"/>
    <w:rsid w:val="00B87257"/>
    <w:rsid w:val="00B90E0A"/>
    <w:rsid w:val="00B937B9"/>
    <w:rsid w:val="00B93C0E"/>
    <w:rsid w:val="00B9441F"/>
    <w:rsid w:val="00B95408"/>
    <w:rsid w:val="00B9745D"/>
    <w:rsid w:val="00B97DA1"/>
    <w:rsid w:val="00BA39E5"/>
    <w:rsid w:val="00BA42C9"/>
    <w:rsid w:val="00BA619B"/>
    <w:rsid w:val="00BB22B0"/>
    <w:rsid w:val="00BB5B81"/>
    <w:rsid w:val="00BB76CA"/>
    <w:rsid w:val="00BC000D"/>
    <w:rsid w:val="00BC0CE7"/>
    <w:rsid w:val="00BC3D4D"/>
    <w:rsid w:val="00BD0726"/>
    <w:rsid w:val="00BD5B65"/>
    <w:rsid w:val="00BD5BB2"/>
    <w:rsid w:val="00BD7885"/>
    <w:rsid w:val="00BE08C9"/>
    <w:rsid w:val="00BE1DA9"/>
    <w:rsid w:val="00BE29F1"/>
    <w:rsid w:val="00BE68E7"/>
    <w:rsid w:val="00BF0A57"/>
    <w:rsid w:val="00BF190A"/>
    <w:rsid w:val="00BF1D8D"/>
    <w:rsid w:val="00BF29FF"/>
    <w:rsid w:val="00BF42AE"/>
    <w:rsid w:val="00C052C6"/>
    <w:rsid w:val="00C1213D"/>
    <w:rsid w:val="00C12660"/>
    <w:rsid w:val="00C225EF"/>
    <w:rsid w:val="00C36F95"/>
    <w:rsid w:val="00C40BFE"/>
    <w:rsid w:val="00C415D8"/>
    <w:rsid w:val="00C43524"/>
    <w:rsid w:val="00C471D7"/>
    <w:rsid w:val="00C47353"/>
    <w:rsid w:val="00C47905"/>
    <w:rsid w:val="00C53E2A"/>
    <w:rsid w:val="00C547E9"/>
    <w:rsid w:val="00C55B64"/>
    <w:rsid w:val="00C579C1"/>
    <w:rsid w:val="00C6135D"/>
    <w:rsid w:val="00C66100"/>
    <w:rsid w:val="00C66E94"/>
    <w:rsid w:val="00C739C7"/>
    <w:rsid w:val="00C73EFE"/>
    <w:rsid w:val="00C7592D"/>
    <w:rsid w:val="00C76C8F"/>
    <w:rsid w:val="00C81C72"/>
    <w:rsid w:val="00C92DAF"/>
    <w:rsid w:val="00CA29D5"/>
    <w:rsid w:val="00CA2E03"/>
    <w:rsid w:val="00CA40AE"/>
    <w:rsid w:val="00CA7B43"/>
    <w:rsid w:val="00CB3F93"/>
    <w:rsid w:val="00CB3FA5"/>
    <w:rsid w:val="00CC1E89"/>
    <w:rsid w:val="00CC259F"/>
    <w:rsid w:val="00CC7ABC"/>
    <w:rsid w:val="00CD0874"/>
    <w:rsid w:val="00CD1516"/>
    <w:rsid w:val="00CD3A3A"/>
    <w:rsid w:val="00CD4179"/>
    <w:rsid w:val="00CD49B4"/>
    <w:rsid w:val="00CD4F22"/>
    <w:rsid w:val="00CD5612"/>
    <w:rsid w:val="00CE13AA"/>
    <w:rsid w:val="00CE1CDA"/>
    <w:rsid w:val="00CE5988"/>
    <w:rsid w:val="00CE61FA"/>
    <w:rsid w:val="00CF005E"/>
    <w:rsid w:val="00CF021E"/>
    <w:rsid w:val="00CF06EB"/>
    <w:rsid w:val="00CF5524"/>
    <w:rsid w:val="00CF7E00"/>
    <w:rsid w:val="00D006EF"/>
    <w:rsid w:val="00D05056"/>
    <w:rsid w:val="00D13A56"/>
    <w:rsid w:val="00D17177"/>
    <w:rsid w:val="00D22B8A"/>
    <w:rsid w:val="00D23847"/>
    <w:rsid w:val="00D279EA"/>
    <w:rsid w:val="00D300B9"/>
    <w:rsid w:val="00D33055"/>
    <w:rsid w:val="00D3361A"/>
    <w:rsid w:val="00D344CD"/>
    <w:rsid w:val="00D346D4"/>
    <w:rsid w:val="00D37C04"/>
    <w:rsid w:val="00D45EDC"/>
    <w:rsid w:val="00D5091F"/>
    <w:rsid w:val="00D512FC"/>
    <w:rsid w:val="00D51525"/>
    <w:rsid w:val="00D56F01"/>
    <w:rsid w:val="00D663C8"/>
    <w:rsid w:val="00D71D7E"/>
    <w:rsid w:val="00D82E2D"/>
    <w:rsid w:val="00D901EF"/>
    <w:rsid w:val="00D91736"/>
    <w:rsid w:val="00D93454"/>
    <w:rsid w:val="00D938FB"/>
    <w:rsid w:val="00D94C2F"/>
    <w:rsid w:val="00D97AE7"/>
    <w:rsid w:val="00DA2AF5"/>
    <w:rsid w:val="00DA48DB"/>
    <w:rsid w:val="00DA5198"/>
    <w:rsid w:val="00DB046F"/>
    <w:rsid w:val="00DB5A2D"/>
    <w:rsid w:val="00DB67FD"/>
    <w:rsid w:val="00DB6F02"/>
    <w:rsid w:val="00DC2A6E"/>
    <w:rsid w:val="00DC3626"/>
    <w:rsid w:val="00DC382C"/>
    <w:rsid w:val="00DC4AA8"/>
    <w:rsid w:val="00DC7AE2"/>
    <w:rsid w:val="00DD339C"/>
    <w:rsid w:val="00DD45BD"/>
    <w:rsid w:val="00DE1B55"/>
    <w:rsid w:val="00DE1CAF"/>
    <w:rsid w:val="00DE392A"/>
    <w:rsid w:val="00DE3E04"/>
    <w:rsid w:val="00DE4EAA"/>
    <w:rsid w:val="00DF6221"/>
    <w:rsid w:val="00E0232D"/>
    <w:rsid w:val="00E144D2"/>
    <w:rsid w:val="00E2494E"/>
    <w:rsid w:val="00E24F0A"/>
    <w:rsid w:val="00E2635F"/>
    <w:rsid w:val="00E33D7C"/>
    <w:rsid w:val="00E350E1"/>
    <w:rsid w:val="00E35864"/>
    <w:rsid w:val="00E360DB"/>
    <w:rsid w:val="00E4040C"/>
    <w:rsid w:val="00E44109"/>
    <w:rsid w:val="00E47292"/>
    <w:rsid w:val="00E5133F"/>
    <w:rsid w:val="00E5415E"/>
    <w:rsid w:val="00E54425"/>
    <w:rsid w:val="00E54E8C"/>
    <w:rsid w:val="00E5523C"/>
    <w:rsid w:val="00E5580A"/>
    <w:rsid w:val="00E61636"/>
    <w:rsid w:val="00E626E8"/>
    <w:rsid w:val="00E6381A"/>
    <w:rsid w:val="00E648BC"/>
    <w:rsid w:val="00E64C0B"/>
    <w:rsid w:val="00E67709"/>
    <w:rsid w:val="00E70364"/>
    <w:rsid w:val="00E8107F"/>
    <w:rsid w:val="00E81ECC"/>
    <w:rsid w:val="00E84D4B"/>
    <w:rsid w:val="00E90AE2"/>
    <w:rsid w:val="00E9173D"/>
    <w:rsid w:val="00E933E8"/>
    <w:rsid w:val="00E95ABB"/>
    <w:rsid w:val="00EA0126"/>
    <w:rsid w:val="00EA26BC"/>
    <w:rsid w:val="00EA2710"/>
    <w:rsid w:val="00EB17FF"/>
    <w:rsid w:val="00EB6CEE"/>
    <w:rsid w:val="00EB7911"/>
    <w:rsid w:val="00EB7D12"/>
    <w:rsid w:val="00EC273E"/>
    <w:rsid w:val="00EC410F"/>
    <w:rsid w:val="00EC5F39"/>
    <w:rsid w:val="00ED1A44"/>
    <w:rsid w:val="00ED5671"/>
    <w:rsid w:val="00ED7B60"/>
    <w:rsid w:val="00EE7AC4"/>
    <w:rsid w:val="00EF02CB"/>
    <w:rsid w:val="00EF1FA2"/>
    <w:rsid w:val="00EF71D4"/>
    <w:rsid w:val="00F021A7"/>
    <w:rsid w:val="00F10E55"/>
    <w:rsid w:val="00F11D31"/>
    <w:rsid w:val="00F2142B"/>
    <w:rsid w:val="00F2187A"/>
    <w:rsid w:val="00F30B99"/>
    <w:rsid w:val="00F35E95"/>
    <w:rsid w:val="00F40399"/>
    <w:rsid w:val="00F41DD7"/>
    <w:rsid w:val="00F438B4"/>
    <w:rsid w:val="00F44206"/>
    <w:rsid w:val="00F45126"/>
    <w:rsid w:val="00F46B26"/>
    <w:rsid w:val="00F50325"/>
    <w:rsid w:val="00F51A65"/>
    <w:rsid w:val="00F52C7B"/>
    <w:rsid w:val="00F54183"/>
    <w:rsid w:val="00F5547D"/>
    <w:rsid w:val="00F56724"/>
    <w:rsid w:val="00F56B28"/>
    <w:rsid w:val="00F57512"/>
    <w:rsid w:val="00F576BF"/>
    <w:rsid w:val="00F60922"/>
    <w:rsid w:val="00F632F2"/>
    <w:rsid w:val="00F641F6"/>
    <w:rsid w:val="00F649E0"/>
    <w:rsid w:val="00F71A94"/>
    <w:rsid w:val="00F762AA"/>
    <w:rsid w:val="00F76FBF"/>
    <w:rsid w:val="00F77E5E"/>
    <w:rsid w:val="00F80361"/>
    <w:rsid w:val="00F82920"/>
    <w:rsid w:val="00F9054C"/>
    <w:rsid w:val="00F90AD5"/>
    <w:rsid w:val="00F93351"/>
    <w:rsid w:val="00F969BC"/>
    <w:rsid w:val="00FA2EA1"/>
    <w:rsid w:val="00FA4A20"/>
    <w:rsid w:val="00FB27E0"/>
    <w:rsid w:val="00FB6A74"/>
    <w:rsid w:val="00FC1004"/>
    <w:rsid w:val="00FC192A"/>
    <w:rsid w:val="00FC4215"/>
    <w:rsid w:val="00FC7B1C"/>
    <w:rsid w:val="00FD23B2"/>
    <w:rsid w:val="00FD489D"/>
    <w:rsid w:val="00FD7B3B"/>
    <w:rsid w:val="00FE0994"/>
    <w:rsid w:val="00FE13CE"/>
    <w:rsid w:val="00FE2230"/>
    <w:rsid w:val="00FE27CC"/>
    <w:rsid w:val="00FE2BD1"/>
    <w:rsid w:val="00FE409D"/>
    <w:rsid w:val="00FE5477"/>
    <w:rsid w:val="00FE5B37"/>
    <w:rsid w:val="00FF11F3"/>
    <w:rsid w:val="00FF171A"/>
    <w:rsid w:val="00FF29D5"/>
    <w:rsid w:val="00FF6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74E6"/>
  <w15:chartTrackingRefBased/>
  <w15:docId w15:val="{FF4FB06F-DC63-4A19-9E90-3527B766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B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0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0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5735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573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84C2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B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0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109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5735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5735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FC10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00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B1C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CEB"/>
  </w:style>
  <w:style w:type="paragraph" w:styleId="Footer">
    <w:name w:val="footer"/>
    <w:basedOn w:val="Normal"/>
    <w:link w:val="FooterChar"/>
    <w:uiPriority w:val="99"/>
    <w:unhideWhenUsed/>
    <w:rsid w:val="009B1C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CEB"/>
  </w:style>
  <w:style w:type="table" w:styleId="PlainTable3">
    <w:name w:val="Plain Table 3"/>
    <w:basedOn w:val="TableNormal"/>
    <w:uiPriority w:val="43"/>
    <w:rsid w:val="009A1C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A1C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B046F"/>
    <w:rPr>
      <w:color w:val="808080"/>
    </w:rPr>
  </w:style>
  <w:style w:type="paragraph" w:styleId="TOCHeading">
    <w:name w:val="TOC Heading"/>
    <w:basedOn w:val="Heading1"/>
    <w:next w:val="Normal"/>
    <w:uiPriority w:val="39"/>
    <w:unhideWhenUsed/>
    <w:qFormat/>
    <w:rsid w:val="008E4BF7"/>
    <w:pPr>
      <w:outlineLvl w:val="9"/>
    </w:pPr>
  </w:style>
  <w:style w:type="paragraph" w:styleId="TOC3">
    <w:name w:val="toc 3"/>
    <w:basedOn w:val="Normal"/>
    <w:next w:val="Normal"/>
    <w:autoRedefine/>
    <w:uiPriority w:val="39"/>
    <w:unhideWhenUsed/>
    <w:rsid w:val="008E4BF7"/>
    <w:pPr>
      <w:spacing w:after="100"/>
      <w:ind w:left="440"/>
    </w:pPr>
  </w:style>
  <w:style w:type="paragraph" w:styleId="TOC2">
    <w:name w:val="toc 2"/>
    <w:basedOn w:val="Normal"/>
    <w:next w:val="Normal"/>
    <w:autoRedefine/>
    <w:uiPriority w:val="39"/>
    <w:unhideWhenUsed/>
    <w:rsid w:val="008E4BF7"/>
    <w:pPr>
      <w:spacing w:after="100"/>
      <w:ind w:left="220"/>
    </w:pPr>
  </w:style>
  <w:style w:type="character" w:styleId="Hyperlink">
    <w:name w:val="Hyperlink"/>
    <w:basedOn w:val="DefaultParagraphFont"/>
    <w:uiPriority w:val="99"/>
    <w:unhideWhenUsed/>
    <w:rsid w:val="008E4BF7"/>
    <w:rPr>
      <w:color w:val="0563C1" w:themeColor="hyperlink"/>
      <w:u w:val="single"/>
    </w:rPr>
  </w:style>
  <w:style w:type="paragraph" w:styleId="TOC1">
    <w:name w:val="toc 1"/>
    <w:basedOn w:val="Normal"/>
    <w:next w:val="Normal"/>
    <w:autoRedefine/>
    <w:uiPriority w:val="39"/>
    <w:unhideWhenUsed/>
    <w:rsid w:val="008E4BF7"/>
    <w:pPr>
      <w:spacing w:after="100"/>
    </w:pPr>
  </w:style>
  <w:style w:type="paragraph" w:styleId="ListParagraph">
    <w:name w:val="List Paragraph"/>
    <w:basedOn w:val="Normal"/>
    <w:uiPriority w:val="34"/>
    <w:qFormat/>
    <w:rsid w:val="00FE27CC"/>
    <w:pPr>
      <w:ind w:left="720"/>
      <w:contextualSpacing/>
    </w:pPr>
  </w:style>
  <w:style w:type="character" w:styleId="CommentReference">
    <w:name w:val="annotation reference"/>
    <w:basedOn w:val="DefaultParagraphFont"/>
    <w:uiPriority w:val="99"/>
    <w:semiHidden/>
    <w:unhideWhenUsed/>
    <w:rsid w:val="00FE27CC"/>
    <w:rPr>
      <w:sz w:val="16"/>
      <w:szCs w:val="16"/>
    </w:rPr>
  </w:style>
  <w:style w:type="paragraph" w:styleId="CommentText">
    <w:name w:val="annotation text"/>
    <w:basedOn w:val="Normal"/>
    <w:link w:val="CommentTextChar"/>
    <w:uiPriority w:val="99"/>
    <w:semiHidden/>
    <w:unhideWhenUsed/>
    <w:rsid w:val="00FE27CC"/>
    <w:pPr>
      <w:spacing w:line="240" w:lineRule="auto"/>
    </w:pPr>
    <w:rPr>
      <w:sz w:val="20"/>
      <w:szCs w:val="20"/>
    </w:rPr>
  </w:style>
  <w:style w:type="character" w:customStyle="1" w:styleId="CommentTextChar">
    <w:name w:val="Comment Text Char"/>
    <w:basedOn w:val="DefaultParagraphFont"/>
    <w:link w:val="CommentText"/>
    <w:uiPriority w:val="99"/>
    <w:semiHidden/>
    <w:rsid w:val="00FE27CC"/>
    <w:rPr>
      <w:sz w:val="20"/>
      <w:szCs w:val="20"/>
    </w:rPr>
  </w:style>
  <w:style w:type="paragraph" w:styleId="BalloonText">
    <w:name w:val="Balloon Text"/>
    <w:basedOn w:val="Normal"/>
    <w:link w:val="BalloonTextChar"/>
    <w:uiPriority w:val="99"/>
    <w:semiHidden/>
    <w:unhideWhenUsed/>
    <w:rsid w:val="00FE2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7C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B6CEE"/>
    <w:rPr>
      <w:b/>
      <w:bCs/>
    </w:rPr>
  </w:style>
  <w:style w:type="character" w:customStyle="1" w:styleId="CommentSubjectChar">
    <w:name w:val="Comment Subject Char"/>
    <w:basedOn w:val="CommentTextChar"/>
    <w:link w:val="CommentSubject"/>
    <w:uiPriority w:val="99"/>
    <w:semiHidden/>
    <w:rsid w:val="00EB6CEE"/>
    <w:rPr>
      <w:b/>
      <w:bCs/>
      <w:sz w:val="20"/>
      <w:szCs w:val="20"/>
    </w:rPr>
  </w:style>
  <w:style w:type="paragraph" w:styleId="Caption">
    <w:name w:val="caption"/>
    <w:basedOn w:val="Normal"/>
    <w:next w:val="Normal"/>
    <w:uiPriority w:val="35"/>
    <w:unhideWhenUsed/>
    <w:qFormat/>
    <w:rsid w:val="008949B0"/>
    <w:pPr>
      <w:spacing w:after="200" w:line="240" w:lineRule="auto"/>
    </w:pPr>
    <w:rPr>
      <w:i/>
      <w:iCs/>
      <w:color w:val="44546A" w:themeColor="text2"/>
      <w:sz w:val="18"/>
      <w:szCs w:val="18"/>
    </w:rPr>
  </w:style>
  <w:style w:type="character" w:customStyle="1" w:styleId="Heading6Char">
    <w:name w:val="Heading 6 Char"/>
    <w:basedOn w:val="DefaultParagraphFont"/>
    <w:link w:val="Heading6"/>
    <w:uiPriority w:val="9"/>
    <w:rsid w:val="00484C2C"/>
    <w:rPr>
      <w:rFonts w:asciiTheme="majorHAnsi" w:eastAsiaTheme="majorEastAsia" w:hAnsiTheme="majorHAnsi" w:cstheme="majorBidi"/>
      <w:color w:val="1F4D78" w:themeColor="accent1" w:themeShade="7F"/>
    </w:rPr>
  </w:style>
  <w:style w:type="table" w:styleId="PlainTable2">
    <w:name w:val="Plain Table 2"/>
    <w:basedOn w:val="TableNormal"/>
    <w:uiPriority w:val="42"/>
    <w:rsid w:val="002834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834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1211">
      <w:bodyDiv w:val="1"/>
      <w:marLeft w:val="0"/>
      <w:marRight w:val="0"/>
      <w:marTop w:val="0"/>
      <w:marBottom w:val="0"/>
      <w:divBdr>
        <w:top w:val="none" w:sz="0" w:space="0" w:color="auto"/>
        <w:left w:val="none" w:sz="0" w:space="0" w:color="auto"/>
        <w:bottom w:val="none" w:sz="0" w:space="0" w:color="auto"/>
        <w:right w:val="none" w:sz="0" w:space="0" w:color="auto"/>
      </w:divBdr>
    </w:div>
    <w:div w:id="667682857">
      <w:bodyDiv w:val="1"/>
      <w:marLeft w:val="0"/>
      <w:marRight w:val="0"/>
      <w:marTop w:val="0"/>
      <w:marBottom w:val="0"/>
      <w:divBdr>
        <w:top w:val="none" w:sz="0" w:space="0" w:color="auto"/>
        <w:left w:val="none" w:sz="0" w:space="0" w:color="auto"/>
        <w:bottom w:val="none" w:sz="0" w:space="0" w:color="auto"/>
        <w:right w:val="none" w:sz="0" w:space="0" w:color="auto"/>
      </w:divBdr>
    </w:div>
    <w:div w:id="787166698">
      <w:bodyDiv w:val="1"/>
      <w:marLeft w:val="0"/>
      <w:marRight w:val="0"/>
      <w:marTop w:val="0"/>
      <w:marBottom w:val="0"/>
      <w:divBdr>
        <w:top w:val="none" w:sz="0" w:space="0" w:color="auto"/>
        <w:left w:val="none" w:sz="0" w:space="0" w:color="auto"/>
        <w:bottom w:val="none" w:sz="0" w:space="0" w:color="auto"/>
        <w:right w:val="none" w:sz="0" w:space="0" w:color="auto"/>
      </w:divBdr>
    </w:div>
    <w:div w:id="1298339768">
      <w:bodyDiv w:val="1"/>
      <w:marLeft w:val="0"/>
      <w:marRight w:val="0"/>
      <w:marTop w:val="0"/>
      <w:marBottom w:val="0"/>
      <w:divBdr>
        <w:top w:val="none" w:sz="0" w:space="0" w:color="auto"/>
        <w:left w:val="none" w:sz="0" w:space="0" w:color="auto"/>
        <w:bottom w:val="none" w:sz="0" w:space="0" w:color="auto"/>
        <w:right w:val="none" w:sz="0" w:space="0" w:color="auto"/>
      </w:divBdr>
    </w:div>
    <w:div w:id="1600985766">
      <w:bodyDiv w:val="1"/>
      <w:marLeft w:val="0"/>
      <w:marRight w:val="0"/>
      <w:marTop w:val="0"/>
      <w:marBottom w:val="0"/>
      <w:divBdr>
        <w:top w:val="none" w:sz="0" w:space="0" w:color="auto"/>
        <w:left w:val="none" w:sz="0" w:space="0" w:color="auto"/>
        <w:bottom w:val="none" w:sz="0" w:space="0" w:color="auto"/>
        <w:right w:val="none" w:sz="0" w:space="0" w:color="auto"/>
      </w:divBdr>
    </w:div>
    <w:div w:id="213378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oleObject" Target="embeddings/oleObject1.bin"/><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6E6"/>
    <w:rsid w:val="0085611E"/>
    <w:rsid w:val="00B2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1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BE854-34B4-4594-A7CC-950E2DBD0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23</Pages>
  <Words>7287</Words>
  <Characters>41538</Characters>
  <Application>Microsoft Office Word</Application>
  <DocSecurity>0</DocSecurity>
  <Lines>346</Lines>
  <Paragraphs>97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ASU</Company>
  <LinksUpToDate>false</LinksUpToDate>
  <CharactersWithSpaces>48728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Baeza-Castro</dc:creator>
  <cp:keywords/>
  <dc:description/>
  <cp:lastModifiedBy>Andres Baeza-Castro</cp:lastModifiedBy>
  <cp:revision>45</cp:revision>
  <dcterms:created xsi:type="dcterms:W3CDTF">2017-10-19T16:17:00Z</dcterms:created>
  <dcterms:modified xsi:type="dcterms:W3CDTF">2017-10-19T19:23:00Z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http://www.zotero.org/styles/ecology</vt:lpwstr>
  </property>
  <property fmtid="{D5CDD505-2E9C-101B-9397-08002B2CF9AE}" pid="7" name="Mendeley Recent Style Name 2_1">
    <vt:lpwstr>Ecology</vt:lpwstr>
  </property>
  <property fmtid="{D5CDD505-2E9C-101B-9397-08002B2CF9AE}" pid="8" name="Mendeley Recent Style Id 3_1">
    <vt:lpwstr>http://www.zotero.org/styles/ecology-and-society</vt:lpwstr>
  </property>
  <property fmtid="{D5CDD505-2E9C-101B-9397-08002B2CF9AE}" pid="9" name="Mendeley Recent Style Name 3_1">
    <vt:lpwstr>Ecology and Society</vt:lpwstr>
  </property>
  <property fmtid="{D5CDD505-2E9C-101B-9397-08002B2CF9AE}" pid="10" name="Mendeley Recent Style Id 4_1">
    <vt:lpwstr>http://www.zotero.org/styles/environmental-research-letters</vt:lpwstr>
  </property>
  <property fmtid="{D5CDD505-2E9C-101B-9397-08002B2CF9AE}" pid="11" name="Mendeley Recent Style Name 4_1">
    <vt:lpwstr>Environmental Research Letters</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http://www.zotero.org/styles/regional-environmental-change</vt:lpwstr>
  </property>
  <property fmtid="{D5CDD505-2E9C-101B-9397-08002B2CF9AE}" pid="21" name="Mendeley Recent Style Name 9_1">
    <vt:lpwstr>Regional Environmental Change</vt:lpwstr>
  </property>
</Properties>
</file>